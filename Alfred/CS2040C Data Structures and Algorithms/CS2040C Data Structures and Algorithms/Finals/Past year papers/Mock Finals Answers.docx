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28"/>
          <w:szCs w:val="28"/>
          <w:rtl w:val="0"/>
        </w:rPr>
        <w:t xml:space="preserve">A. Basics (10 marks)</w:t>
      </w:r>
      <w:r w:rsidDel="00000000" w:rsidR="00000000" w:rsidRPr="00000000">
        <w:rPr>
          <w:rtl w:val="0"/>
        </w:rPr>
        <w:br w:type="textWrapping"/>
      </w:r>
    </w:p>
    <w:p w:rsidR="00000000" w:rsidDel="00000000" w:rsidP="00000000" w:rsidRDefault="00000000" w:rsidRPr="00000000" w14:paraId="00000001">
      <w:pPr>
        <w:contextualSpacing w:val="0"/>
        <w:rPr>
          <w:b w:val="1"/>
        </w:rPr>
      </w:pPr>
      <w:r w:rsidDel="00000000" w:rsidR="00000000" w:rsidRPr="00000000">
        <w:rPr>
          <w:b w:val="1"/>
          <w:rtl w:val="0"/>
        </w:rPr>
        <w:t xml:space="preserve">A.1 Worst Case Time Complexity Analysis (10 marks)</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State the worst case time complexity for each operation/algorithm. Every correct answer is worth 1 mark.</w:t>
      </w:r>
    </w:p>
    <w:p w:rsidR="00000000" w:rsidDel="00000000" w:rsidP="00000000" w:rsidRDefault="00000000" w:rsidRPr="00000000" w14:paraId="00000004">
      <w:pPr>
        <w:contextualSpacing w:val="0"/>
        <w:jc w:val="both"/>
        <w:rPr/>
      </w:pPr>
      <w:r w:rsidDel="00000000" w:rsidR="00000000" w:rsidRPr="00000000">
        <w:rPr>
          <w:rtl w:val="0"/>
        </w:rPr>
        <w:br w:type="textWrapping"/>
        <w:t xml:space="preserve">The operations/algorithms referred below are the unmodified version, as per discussion in class, e.g. as currently discussed in VisuAlgo or as currently implemented in C++ STL. AM/AL/EL are the abbreviations for Adjacency Matrix/Adjacency List/Edge List, respectively.</w:t>
        <w:br w:type="textWrapping"/>
      </w:r>
    </w:p>
    <w:p w:rsidR="00000000" w:rsidDel="00000000" w:rsidP="00000000" w:rsidRDefault="00000000" w:rsidRPr="00000000" w14:paraId="00000005">
      <w:pPr>
        <w:contextualSpacing w:val="0"/>
        <w:jc w:val="both"/>
        <w:rPr>
          <w:u w:val="single"/>
        </w:rPr>
      </w:pPr>
      <w:r w:rsidDel="00000000" w:rsidR="00000000" w:rsidRPr="00000000">
        <w:rPr>
          <w:u w:val="single"/>
          <w:rtl w:val="0"/>
        </w:rPr>
        <w:t xml:space="preserve">For graph-related operations, use V to denote the number of vertices and E to denote the number of edges. Otherwise, use N to denote the size of data as usual.</w:t>
      </w:r>
    </w:p>
    <w:p w:rsidR="00000000" w:rsidDel="00000000" w:rsidP="00000000" w:rsidRDefault="00000000" w:rsidRPr="00000000" w14:paraId="00000006">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240"/>
        <w:gridCol w:w="2235"/>
        <w:tblGridChange w:id="0">
          <w:tblGrid>
            <w:gridCol w:w="540"/>
            <w:gridCol w:w="624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Finding the shortest path </w:t>
            </w:r>
            <w:r w:rsidDel="00000000" w:rsidR="00000000" w:rsidRPr="00000000">
              <w:rPr>
                <w:rFonts w:ascii="Courier New" w:cs="Courier New" w:eastAsia="Courier New" w:hAnsi="Courier New"/>
                <w:rtl w:val="0"/>
              </w:rPr>
              <w:t xml:space="preserve">a -&gt; b </w:t>
            </w:r>
            <w:r w:rsidDel="00000000" w:rsidR="00000000" w:rsidRPr="00000000">
              <w:rPr>
                <w:rtl w:val="0"/>
              </w:rPr>
              <w:t xml:space="preserve">in a weighted 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w:t>
            </w:r>
            <w:r w:rsidDel="00000000" w:rsidR="00000000" w:rsidRPr="00000000">
              <w:rPr>
                <w:u w:val="single"/>
                <w:rtl w:val="0"/>
              </w:rPr>
              <w:t xml:space="preserve"> (V + E) log V  </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Detecting if the maximum item in the </w:t>
            </w:r>
            <w:r w:rsidDel="00000000" w:rsidR="00000000" w:rsidRPr="00000000">
              <w:rPr>
                <w:rFonts w:ascii="Courier New" w:cs="Courier New" w:eastAsia="Courier New" w:hAnsi="Courier New"/>
                <w:rtl w:val="0"/>
              </w:rPr>
              <w:t xml:space="preserve">priority_queue</w:t>
            </w:r>
            <w:r w:rsidDel="00000000" w:rsidR="00000000" w:rsidRPr="00000000">
              <w:rPr>
                <w:rtl w:val="0"/>
              </w:rPr>
              <w:t xml:space="preserve"> is unique. Note: </w:t>
            </w:r>
            <w:r w:rsidDel="00000000" w:rsidR="00000000" w:rsidRPr="00000000">
              <w:rPr>
                <w:rFonts w:ascii="Courier New" w:cs="Courier New" w:eastAsia="Courier New" w:hAnsi="Courier New"/>
                <w:rtl w:val="0"/>
              </w:rPr>
              <w:t xml:space="preserve">top()</w:t>
            </w:r>
            <w:r w:rsidDel="00000000" w:rsidR="00000000" w:rsidRPr="00000000">
              <w:rPr>
                <w:rtl w:val="0"/>
              </w:rPr>
              <w:t xml:space="preserve"> returns the maximum item in O(1)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0"/>
            <w:r w:rsidDel="00000000" w:rsidR="00000000" w:rsidRPr="00000000">
              <w:rPr>
                <w:rtl w:val="0"/>
              </w:rPr>
              <w:t xml:space="preserve">O( log N )</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Finding the </w:t>
            </w:r>
            <w:r w:rsidDel="00000000" w:rsidR="00000000" w:rsidRPr="00000000">
              <w:rPr>
                <w:i w:val="1"/>
                <w:rtl w:val="0"/>
              </w:rPr>
              <w:t xml:space="preserve">minimum</w:t>
            </w:r>
            <w:r w:rsidDel="00000000" w:rsidR="00000000" w:rsidRPr="00000000">
              <w:rPr>
                <w:rtl w:val="0"/>
              </w:rPr>
              <w:t xml:space="preserve"> item in a </w:t>
            </w:r>
            <w:r w:rsidDel="00000000" w:rsidR="00000000" w:rsidRPr="00000000">
              <w:rPr>
                <w:i w:val="1"/>
                <w:u w:val="single"/>
                <w:rtl w:val="0"/>
              </w:rPr>
              <w:t xml:space="preserve">max</w:t>
            </w:r>
            <w:r w:rsidDel="00000000" w:rsidR="00000000" w:rsidRPr="00000000">
              <w:rPr>
                <w:rtl w:val="0"/>
              </w:rPr>
              <w:t xml:space="preserve"> heap (array-based, not STL </w:t>
            </w:r>
            <w:r w:rsidDel="00000000" w:rsidR="00000000" w:rsidRPr="00000000">
              <w:rPr>
                <w:rFonts w:ascii="Courier New" w:cs="Courier New" w:eastAsia="Courier New" w:hAnsi="Courier New"/>
                <w:rtl w:val="0"/>
              </w:rPr>
              <w:t xml:space="preserve">priority_queue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commentRangeStart w:id="1"/>
            <w:commentRangeStart w:id="2"/>
            <w:r w:rsidDel="00000000" w:rsidR="00000000" w:rsidRPr="00000000">
              <w:rPr>
                <w:rtl w:val="0"/>
              </w:rPr>
              <w:t xml:space="preserve">O( N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Finding the median item in a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commentRangeStart w:id="3"/>
            <w:r w:rsidDel="00000000" w:rsidR="00000000" w:rsidRPr="00000000">
              <w:rPr>
                <w:rtl w:val="0"/>
              </w:rPr>
              <w:t xml:space="preserve">O( N )</w:t>
            </w:r>
            <w:commentRangeEnd w:id="3"/>
            <w:r w:rsidDel="00000000" w:rsidR="00000000" w:rsidRPr="00000000">
              <w:commentReference w:id="3"/>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Finding the key that contains the minimum value in a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commentRangeStart w:id="4"/>
            <w:r w:rsidDel="00000000" w:rsidR="00000000" w:rsidRPr="00000000">
              <w:rPr>
                <w:rtl w:val="0"/>
              </w:rPr>
              <w:t xml:space="preserve">O( N )</w:t>
            </w:r>
            <w:commentRangeEnd w:id="4"/>
            <w:r w:rsidDel="00000000" w:rsidR="00000000" w:rsidRPr="00000000">
              <w:commentReference w:id="4"/>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Converting AM into 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commentRangeStart w:id="5"/>
            <w:r w:rsidDel="00000000" w:rsidR="00000000" w:rsidRPr="00000000">
              <w:rPr>
                <w:rtl w:val="0"/>
              </w:rPr>
              <w:t xml:space="preserve">O( V</w:t>
            </w:r>
            <w:r w:rsidDel="00000000" w:rsidR="00000000" w:rsidRPr="00000000">
              <w:rPr>
                <w:vertAlign w:val="superscript"/>
                <w:rtl w:val="0"/>
              </w:rPr>
              <w:t xml:space="preserve">2</w:t>
            </w:r>
            <w:r w:rsidDel="00000000" w:rsidR="00000000" w:rsidRPr="00000000">
              <w:rPr>
                <w:rtl w:val="0"/>
              </w:rPr>
              <w:t xml:space="preserve"> )</w:t>
            </w:r>
            <w:commentRangeEnd w:id="5"/>
            <w:r w:rsidDel="00000000" w:rsidR="00000000" w:rsidRPr="00000000">
              <w:commentReference w:id="5"/>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Running depth-first traversal in a simple graph, stored in an </w:t>
            </w:r>
            <w:r w:rsidDel="00000000" w:rsidR="00000000" w:rsidRPr="00000000">
              <w:rPr>
                <w:i w:val="1"/>
                <w:rtl w:val="0"/>
              </w:rPr>
              <w:t xml:space="preserve">unsorted</w:t>
            </w:r>
            <w:r w:rsidDel="00000000" w:rsidR="00000000" w:rsidRPr="00000000">
              <w:rPr>
                <w:rtl w:val="0"/>
              </w:rPr>
              <w:t xml:space="preserve"> EL data structure (instead of the default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O( </w:t>
            </w:r>
            <w:commentRangeStart w:id="6"/>
            <w:r w:rsidDel="00000000" w:rsidR="00000000" w:rsidRPr="00000000">
              <w:rPr>
                <w:rtl w:val="0"/>
              </w:rPr>
              <w:t xml:space="preserve">V+E</w:t>
            </w:r>
            <w:commentRangeEnd w:id="6"/>
            <w:r w:rsidDel="00000000" w:rsidR="00000000" w:rsidRPr="00000000">
              <w:commentReference w:id="6"/>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Finding the shortest distance from </w:t>
            </w:r>
            <w:r w:rsidDel="00000000" w:rsidR="00000000" w:rsidRPr="00000000">
              <w:rPr>
                <w:rFonts w:ascii="Courier New" w:cs="Courier New" w:eastAsia="Courier New" w:hAnsi="Courier New"/>
                <w:rtl w:val="0"/>
              </w:rPr>
              <w:t xml:space="preserve">a -&gt; b </w:t>
            </w:r>
            <w:r w:rsidDel="00000000" w:rsidR="00000000" w:rsidRPr="00000000">
              <w:rPr>
                <w:rtl w:val="0"/>
              </w:rPr>
              <w:t xml:space="preserve">in a simple graph represented by a 2D grid, where you can only traverse up, down, left or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commentRangeStart w:id="7"/>
            <w:r w:rsidDel="00000000" w:rsidR="00000000" w:rsidRPr="00000000">
              <w:rPr>
                <w:rtl w:val="0"/>
              </w:rPr>
              <w:t xml:space="preserve">O( V )</w:t>
            </w:r>
            <w:commentRangeEnd w:id="7"/>
            <w:r w:rsidDel="00000000" w:rsidR="00000000" w:rsidRPr="00000000">
              <w:commentReference w:id="7"/>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Detecting if a given node is part of a cycle in a directed weighted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commentRangeStart w:id="8"/>
            <w:r w:rsidDel="00000000" w:rsidR="00000000" w:rsidRPr="00000000">
              <w:rPr>
                <w:rtl w:val="0"/>
              </w:rPr>
              <w:t xml:space="preserve">O(V+E)</w:t>
            </w:r>
            <w:commentRangeEnd w:id="8"/>
            <w:r w:rsidDel="00000000" w:rsidR="00000000" w:rsidRPr="00000000">
              <w:commentReference w:id="8"/>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Detecting if a given node </w:t>
            </w:r>
            <w:commentRangeStart w:id="9"/>
            <w:r w:rsidDel="00000000" w:rsidR="00000000" w:rsidRPr="00000000">
              <w:rPr>
                <w:color w:val="ff0000"/>
                <w:rtl w:val="0"/>
              </w:rPr>
              <w:t xml:space="preserve">has a shortest path of “negative infinity”</w:t>
            </w:r>
            <w:commentRangeEnd w:id="9"/>
            <w:r w:rsidDel="00000000" w:rsidR="00000000" w:rsidRPr="00000000">
              <w:commentReference w:id="9"/>
            </w:r>
            <w:r w:rsidDel="00000000" w:rsidR="00000000" w:rsidRPr="00000000">
              <w:rPr>
                <w:rtl w:val="0"/>
              </w:rPr>
              <w:t xml:space="preserve">  in a directed weighted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commentRangeStart w:id="10"/>
            <w:r w:rsidDel="00000000" w:rsidR="00000000" w:rsidRPr="00000000">
              <w:rPr>
                <w:rtl w:val="0"/>
              </w:rPr>
              <w:t xml:space="preserve">O(VE)</w:t>
            </w:r>
            <w:commentRangeEnd w:id="10"/>
            <w:r w:rsidDel="00000000" w:rsidR="00000000" w:rsidRPr="00000000">
              <w:commentReference w:id="1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Finding the “center” vertex in a graph, where this vertex has the minimum total distance to every other vertices in the connected, undirected, weighted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commentRangeStart w:id="11"/>
            <w:r w:rsidDel="00000000" w:rsidR="00000000" w:rsidRPr="00000000">
              <w:rPr>
                <w:rtl w:val="0"/>
              </w:rPr>
              <w:t xml:space="preserve">O( V</w:t>
            </w:r>
            <w:r w:rsidDel="00000000" w:rsidR="00000000" w:rsidRPr="00000000">
              <w:rPr>
                <w:vertAlign w:val="superscript"/>
                <w:rtl w:val="0"/>
              </w:rPr>
              <w:t xml:space="preserve">3</w:t>
            </w:r>
            <w:r w:rsidDel="00000000" w:rsidR="00000000" w:rsidRPr="00000000">
              <w:rPr>
                <w:rtl w:val="0"/>
              </w:rPr>
              <w:t xml:space="preserve"> )</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sz w:val="28"/>
          <w:szCs w:val="28"/>
        </w:rPr>
      </w:pPr>
      <w:r w:rsidDel="00000000" w:rsidR="00000000" w:rsidRPr="00000000">
        <w:rPr>
          <w:b w:val="1"/>
          <w:sz w:val="28"/>
          <w:szCs w:val="28"/>
          <w:rtl w:val="0"/>
        </w:rPr>
        <w:t xml:space="preserve">B. Analysis (15 marks)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Prove (show that the statement is correct) or disprove (give a counterexample) the statements below.</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1. In an AVL tree with at least 3 elements, |A - B| &lt; 2, where A is the number of leaf nodes and B is the number of non-leaf nodes.</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 In this example, number of leaves = 4, number of non-leafs = 6. A - B = 2. </w:t>
            </w:r>
            <w:ins w:author="Anonymous" w:id="0" w:date="2018-05-10T02:27:14Z">
              <w:r w:rsidDel="00000000" w:rsidR="00000000" w:rsidRPr="00000000">
                <w:rPr>
                  <w:rtl w:val="0"/>
                </w:rPr>
                <w:t xml:space="preserve"> </w:t>
              </w:r>
            </w:ins>
            <w:del w:author="Anonymous" w:id="0" w:date="2018-05-10T02:27:14Z">
              <w:r w:rsidDel="00000000" w:rsidR="00000000" w:rsidRPr="00000000">
                <w:rPr/>
                <w:drawing>
                  <wp:inline distB="114300" distT="114300" distL="114300" distR="114300">
                    <wp:extent cx="5591175" cy="1206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175" cy="1206500"/>
                            </a:xfrm>
                            <a:prstGeom prst="rect"/>
                            <a:ln/>
                          </pic:spPr>
                        </pic:pic>
                      </a:graphicData>
                    </a:graphic>
                  </wp:inline>
                </w:drawing>
              </w:r>
            </w:del>
            <w:r w:rsidDel="00000000" w:rsidR="00000000" w:rsidRPr="00000000">
              <w:rPr>
                <w:rtl w:val="0"/>
              </w:rPr>
            </w:r>
          </w:p>
        </w:tc>
      </w:tr>
    </w:tbl>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2. The smallest value in the maxheap (size of at least 3) is always found in one of the leaves.</w:t>
      </w:r>
    </w:p>
    <w:p w:rsidR="00000000" w:rsidDel="00000000" w:rsidP="00000000" w:rsidRDefault="00000000" w:rsidRPr="00000000" w14:paraId="00000038">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True. </w:t>
            </w:r>
            <w:commentRangeStart w:id="12"/>
            <w:r w:rsidDel="00000000" w:rsidR="00000000" w:rsidRPr="00000000">
              <w:rPr>
                <w:rtl w:val="0"/>
              </w:rPr>
              <w:t xml:space="preserve">Suppose the smallest value, v* is not found in one of the leaves.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Then it means that there must be at least 1 value, v, below this smallest value v*.</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This 1 value, v,</w:t>
            </w:r>
            <w:r w:rsidDel="00000000" w:rsidR="00000000" w:rsidRPr="00000000">
              <w:rPr>
                <w:rtl w:val="0"/>
              </w:rPr>
              <w:t xml:space="preserve"> must definitely be smaller than the smallest value v* (in order to fulfill heap property).</w:t>
            </w:r>
          </w:p>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This violates that our smallest value v* is THE smallest value.</w:t>
            </w:r>
          </w:p>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Thus, there is a contradiction. We conclude that smallest value must be found in one of the leaves.</w:t>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3. In a directed acyclic graph, the </w:t>
      </w:r>
      <w:r w:rsidDel="00000000" w:rsidR="00000000" w:rsidRPr="00000000">
        <w:rPr>
          <w:rtl w:val="0"/>
        </w:rPr>
        <w:t xml:space="preserve">SSSP problem has a solution that runs as fast as O(V+E).</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True. First run topological sort using DFS in O(V+E).</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Next run 1-pass Bellman Ford by relaxing the edges in the topo sort ordering in O(E).</w:t>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Overall time complexity O(V+2E) = O(V+E).</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4. In a directed weighted graph, we can run Dijkstra algorithm to find the longest path starting from a given source by changing the relax operation from </w:t>
      </w:r>
      <w:r w:rsidDel="00000000" w:rsidR="00000000" w:rsidRPr="00000000">
        <w:rPr>
          <w:rFonts w:ascii="Courier New" w:cs="Courier New" w:eastAsia="Courier New" w:hAnsi="Courier New"/>
          <w:rtl w:val="0"/>
        </w:rPr>
        <w:t xml:space="preserve">min</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max</w:t>
      </w:r>
      <w:r w:rsidDel="00000000" w:rsidR="00000000" w:rsidRPr="00000000">
        <w:rPr>
          <w:rtl w:val="0"/>
        </w:rPr>
        <w:t xml:space="preserve">.</w:t>
      </w:r>
    </w:p>
    <w:p w:rsidR="00000000" w:rsidDel="00000000" w:rsidP="00000000" w:rsidRDefault="00000000" w:rsidRPr="00000000" w14:paraId="00000046">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False. </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If modified dijkstra: Will end up in an infinite loop if there is a positive weight cycle (which happens very often).</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If original dijkstra: Will get wrong answer if there is a positive weight (which happens even more often).</w:t>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5. If speed is not a concern, </w:t>
      </w: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rtl w:val="0"/>
        </w:rPr>
        <w:t xml:space="preserve">ap</w:t>
      </w:r>
      <w:r w:rsidDel="00000000" w:rsidR="00000000" w:rsidRPr="00000000">
        <w:rPr>
          <w:rtl w:val="0"/>
        </w:rPr>
        <w:t xml:space="preserve"> can support all operations that </w:t>
      </w:r>
      <w:r w:rsidDel="00000000" w:rsidR="00000000" w:rsidRPr="00000000">
        <w:rPr>
          <w:rFonts w:ascii="Courier New" w:cs="Courier New" w:eastAsia="Courier New" w:hAnsi="Courier New"/>
          <w:rtl w:val="0"/>
        </w:rPr>
        <w:t xml:space="preserve">unordered_map</w:t>
      </w:r>
      <w:r w:rsidDel="00000000" w:rsidR="00000000" w:rsidRPr="00000000">
        <w:rPr>
          <w:rtl w:val="0"/>
        </w:rPr>
        <w:t xml:space="preserve"> provides. In other words, we can generally replace all </w:t>
      </w:r>
      <w:r w:rsidDel="00000000" w:rsidR="00000000" w:rsidRPr="00000000">
        <w:rPr>
          <w:rFonts w:ascii="Courier New" w:cs="Courier New" w:eastAsia="Courier New" w:hAnsi="Courier New"/>
          <w:rtl w:val="0"/>
        </w:rPr>
        <w:t xml:space="preserve">unordered_map</w:t>
      </w:r>
      <w:r w:rsidDel="00000000" w:rsidR="00000000" w:rsidRPr="00000000">
        <w:rPr>
          <w:rtl w:val="0"/>
        </w:rPr>
        <w:t xml:space="preserve"> in our code with map and it will still compile and give the correct outputs.</w:t>
      </w:r>
    </w:p>
    <w:p w:rsidR="00000000" w:rsidDel="00000000" w:rsidP="00000000" w:rsidRDefault="00000000" w:rsidRPr="00000000" w14:paraId="0000004C">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False. If you dig C++ library, functions like </w:t>
            </w:r>
            <w:r w:rsidDel="00000000" w:rsidR="00000000" w:rsidRPr="00000000">
              <w:rPr>
                <w:rFonts w:ascii="Courier New" w:cs="Courier New" w:eastAsia="Courier New" w:hAnsi="Courier New"/>
                <w:rtl w:val="0"/>
              </w:rPr>
              <w:t xml:space="preserve">bucket_count</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unordered_map</w:t>
            </w:r>
            <w:r w:rsidDel="00000000" w:rsidR="00000000" w:rsidRPr="00000000">
              <w:rPr>
                <w:rtl w:val="0"/>
              </w:rPr>
              <w:t xml:space="preserve"> cannot be replaced using a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OR</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True.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is ordered, and can support a superset of operations that </w:t>
            </w:r>
            <w:r w:rsidDel="00000000" w:rsidR="00000000" w:rsidRPr="00000000">
              <w:rPr>
                <w:rFonts w:ascii="Courier New" w:cs="Courier New" w:eastAsia="Courier New" w:hAnsi="Courier New"/>
                <w:rtl w:val="0"/>
              </w:rPr>
              <w:t xml:space="preserve">unordered_map</w:t>
            </w:r>
            <w:r w:rsidDel="00000000" w:rsidR="00000000" w:rsidRPr="00000000">
              <w:rPr>
                <w:rtl w:val="0"/>
              </w:rPr>
              <w:t xml:space="preserve"> can provide.</w:t>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sz w:val="28"/>
          <w:szCs w:val="28"/>
        </w:rPr>
      </w:pPr>
      <w:r w:rsidDel="00000000" w:rsidR="00000000" w:rsidRPr="00000000">
        <w:rPr>
          <w:b w:val="1"/>
          <w:sz w:val="28"/>
          <w:szCs w:val="28"/>
          <w:rtl w:val="0"/>
        </w:rPr>
        <w:t xml:space="preserve">C. Alternative Implementations (15m)</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C.1 BBST Tree std::set Implementation for Heap ADT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t xml:space="preserve">In class, we have discussed the implementation of (Max) Heap ADT, using an array/std::vector as the underlying data structure. For this question, assume that we use std::set as the underlying data structure instead. </w:t>
      </w:r>
    </w:p>
    <w:p w:rsidR="00000000" w:rsidDel="00000000" w:rsidP="00000000" w:rsidRDefault="00000000" w:rsidRPr="00000000" w14:paraId="00000059">
      <w:pPr>
        <w:contextualSpacing w:val="0"/>
        <w:jc w:val="both"/>
        <w:rPr/>
      </w:pPr>
      <w:r w:rsidDel="00000000" w:rsidR="00000000" w:rsidRPr="00000000">
        <w:rPr>
          <w:rtl w:val="0"/>
        </w:rPr>
        <w:t xml:space="preserve">Someone suggested that we can potentially speed-up the search(i) operation from O(N) to O(log N), where N is the size of the heap.</w:t>
      </w:r>
    </w:p>
    <w:p w:rsidR="00000000" w:rsidDel="00000000" w:rsidP="00000000" w:rsidRDefault="00000000" w:rsidRPr="00000000" w14:paraId="0000005A">
      <w:pPr>
        <w:contextualSpacing w:val="0"/>
        <w:jc w:val="both"/>
        <w:rPr/>
      </w:pPr>
      <w:r w:rsidDel="00000000" w:rsidR="00000000" w:rsidRPr="00000000">
        <w:rPr>
          <w:rtl w:val="0"/>
        </w:rPr>
        <w:t xml:space="preserve">Now, what are the implications of such implementation? One such implication has been listed below. Your job is to list down at least 5 (can be more...) other logical statements of this implementation. Your answer will be graded based on the soundness and the quality of the statements (3 marks for each valid statement; -1 mark for random/irrelevant statement; min 0 mark and max 15 marks).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0. </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Using vector: Search operation is O(N) since we must sieve through the whole vector to locate the element in the worst case.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Using set: Search operation is O(log N) since the tree is balanced and the max height to locate the element is log 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complexity improves.</w:t>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1.</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Originally, insert operation is O(log N), to insert at the bottom and bubble upwards.</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Now, insert operation is O(log N) to insert into a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Same time complexity.</w:t>
            </w:r>
          </w:p>
        </w:tc>
      </w:tr>
    </w:tbl>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2.</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Originally, delete operation is O(N), to find it, replace with the last element, then bubble down the last element.</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Now, delete operation is O(log N) by erasing in a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Time complexity improves.</w:t>
            </w:r>
          </w:p>
        </w:tc>
      </w:tr>
    </w:tbl>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3.</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Originally, finding the next larger element is O(N) since we have to loop through the array to find it.</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Now, finding the next larger element is O(log N) since we can find successor in O(log N) time by calling it++.</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Time complexity improves.</w:t>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4.</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Originally, finding the smallest element is O(N) since we have to loop through the array to find it.</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Now, finding the smallest element is O(log N) since we can find any element in O(log N) time.</w:t>
            </w:r>
          </w:p>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Time complexity improves.</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5.</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Originally, extractMax is O(log N), to replace the last value with the current max and bubble down the last value.</w:t>
            </w:r>
          </w:p>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Now, extract max is O(log N), since removing any element in the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is O(log N).</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Time complexity stays the same.</w:t>
            </w:r>
          </w:p>
        </w:tc>
      </w:tr>
    </w:tbl>
    <w:p w:rsidR="00000000" w:rsidDel="00000000" w:rsidP="00000000" w:rsidRDefault="00000000" w:rsidRPr="00000000" w14:paraId="00000079">
      <w:pPr>
        <w:contextualSpacing w:val="0"/>
        <w:jc w:val="left"/>
        <w:rPr>
          <w:i w:val="1"/>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C.2 New Adjacency List Implementation (9m)</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jc w:val="both"/>
        <w:rPr>
          <w:b w:val="1"/>
        </w:rPr>
      </w:pPr>
      <w:r w:rsidDel="00000000" w:rsidR="00000000" w:rsidRPr="00000000">
        <w:rPr>
          <w:rtl w:val="0"/>
        </w:rPr>
        <w:t xml:space="preserve">In class, we have discussed the implementation of adjacency list using a </w:t>
      </w:r>
      <w:r w:rsidDel="00000000" w:rsidR="00000000" w:rsidRPr="00000000">
        <w:rPr>
          <w:rFonts w:ascii="Courier New" w:cs="Courier New" w:eastAsia="Courier New" w:hAnsi="Courier New"/>
          <w:rtl w:val="0"/>
        </w:rPr>
        <w:t xml:space="preserve">vector&lt;vector&lt;ii&gt;&gt;</w:t>
      </w:r>
      <w:r w:rsidDel="00000000" w:rsidR="00000000" w:rsidRPr="00000000">
        <w:rPr>
          <w:rtl w:val="0"/>
        </w:rPr>
        <w:t xml:space="preserve"> as the underlying data structure, where </w:t>
      </w:r>
      <w:r w:rsidDel="00000000" w:rsidR="00000000" w:rsidRPr="00000000">
        <w:rPr>
          <w:rFonts w:ascii="Courier New" w:cs="Courier New" w:eastAsia="Courier New" w:hAnsi="Courier New"/>
          <w:rtl w:val="0"/>
        </w:rPr>
        <w:t xml:space="preserve">ii</w:t>
      </w:r>
      <w:r w:rsidDel="00000000" w:rsidR="00000000" w:rsidRPr="00000000">
        <w:rPr>
          <w:rtl w:val="0"/>
        </w:rPr>
        <w:t xml:space="preserve"> datatype refers to </w:t>
      </w:r>
      <w:r w:rsidDel="00000000" w:rsidR="00000000" w:rsidRPr="00000000">
        <w:rPr>
          <w:rFonts w:ascii="Courier New" w:cs="Courier New" w:eastAsia="Courier New" w:hAnsi="Courier New"/>
          <w:rtl w:val="0"/>
        </w:rPr>
        <w:t xml:space="preserve">pair&lt;int, int&gt;</w:t>
      </w:r>
      <w:r w:rsidDel="00000000" w:rsidR="00000000" w:rsidRPr="00000000">
        <w:rPr>
          <w:rtl w:val="0"/>
        </w:rPr>
        <w:t xml:space="preserve"> and it contains information on {neighbour vertex, edge weight}. Such an adjacency list can support many graph operations (such as DFS/BFS) efficiently. </w:t>
      </w:r>
      <w:r w:rsidDel="00000000" w:rsidR="00000000" w:rsidRPr="00000000">
        <w:rPr>
          <w:b w:val="1"/>
          <w:rtl w:val="0"/>
        </w:rPr>
        <w:t xml:space="preserve">For this question, assume that we use </w:t>
      </w:r>
      <w:r w:rsidDel="00000000" w:rsidR="00000000" w:rsidRPr="00000000">
        <w:rPr>
          <w:rFonts w:ascii="Courier New" w:cs="Courier New" w:eastAsia="Courier New" w:hAnsi="Courier New"/>
          <w:b w:val="1"/>
          <w:rtl w:val="0"/>
        </w:rPr>
        <w:t xml:space="preserve">unordered_map&lt;?, unordered_map&lt;?, int&gt;&gt;</w:t>
      </w:r>
      <w:r w:rsidDel="00000000" w:rsidR="00000000" w:rsidRPr="00000000">
        <w:rPr>
          <w:b w:val="1"/>
          <w:rtl w:val="0"/>
        </w:rPr>
        <w:t xml:space="preserve"> as the underlying data structure instead. </w:t>
      </w:r>
      <w:r w:rsidDel="00000000" w:rsidR="00000000" w:rsidRPr="00000000">
        <w:rPr>
          <w:rFonts w:ascii="Courier New" w:cs="Courier New" w:eastAsia="Courier New" w:hAnsi="Courier New"/>
          <w:b w:val="1"/>
          <w:rtl w:val="0"/>
        </w:rPr>
        <w:t xml:space="preserve">‘?’</w:t>
      </w:r>
      <w:r w:rsidDel="00000000" w:rsidR="00000000" w:rsidRPr="00000000">
        <w:rPr>
          <w:b w:val="1"/>
          <w:rtl w:val="0"/>
        </w:rPr>
        <w:t xml:space="preserve"> can be any data-type you want it to be, as long as it makes sense.</w:t>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t xml:space="preserve">Now, what are the implications of such implementation? One such implication has been listed below. Your job is to list down </w:t>
      </w:r>
      <w:r w:rsidDel="00000000" w:rsidR="00000000" w:rsidRPr="00000000">
        <w:rPr>
          <w:b w:val="1"/>
          <w:u w:val="single"/>
          <w:rtl w:val="0"/>
        </w:rPr>
        <w:t xml:space="preserve">at least 3</w:t>
      </w:r>
      <w:r w:rsidDel="00000000" w:rsidR="00000000" w:rsidRPr="00000000">
        <w:rPr>
          <w:rtl w:val="0"/>
        </w:rPr>
        <w:t xml:space="preserve"> (can be more...) other logical statements of this implementation. Your answer will be graded based on the soundness and the quality of the statements (3 marks for each valid statement; -1 mark for random/irrelevant statement; min 0 mark and max 9 marks).</w:t>
      </w:r>
    </w:p>
    <w:p w:rsidR="00000000" w:rsidDel="00000000" w:rsidP="00000000" w:rsidRDefault="00000000" w:rsidRPr="00000000" w14:paraId="00000080">
      <w:pPr>
        <w:contextualSpacing w:val="0"/>
        <w:rPr/>
      </w:pPr>
      <w:r w:rsidDel="00000000" w:rsidR="00000000" w:rsidRPr="00000000">
        <w:rPr>
          <w:rtl w:val="0"/>
        </w:rPr>
        <w:t xml:space="preserve">0. </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Originally, our adjacency list can only enumerate neighbours of vertex that are integers, by calling adjList[vertex].</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Now, our adjacency list can support vertex that are strings/char as well, by calling adjList[vertex]. We just need to implement our adjacency list as unordered_map&lt;string, unordered_map&lt;string, int&gt;&gt;.</w:t>
            </w:r>
          </w:p>
        </w:tc>
      </w:tr>
    </w:tbl>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1.</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The time complexity of enumerating all neighbours is still O(N) for N neighbours since iterating an unordered_map is O(N). </w:t>
            </w:r>
          </w:p>
        </w:tc>
      </w:tr>
    </w:tbl>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2.</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Converting adjacency list to adjacency matrix is still O(V+E) (if the matrix is already created, else O(V</w:t>
            </w:r>
            <w:r w:rsidDel="00000000" w:rsidR="00000000" w:rsidRPr="00000000">
              <w:rPr>
                <w:vertAlign w:val="superscript"/>
                <w:rtl w:val="0"/>
              </w:rPr>
              <w:t xml:space="preserve">2</w:t>
            </w:r>
            <w:r w:rsidDel="00000000" w:rsidR="00000000" w:rsidRPr="00000000">
              <w:rPr>
                <w:rtl w:val="0"/>
              </w:rPr>
              <w:t xml:space="preserve">) to create it). Enumerating each vertex is still O(V), enumerating all edges of each vertex is still O(E) due to my reason 1.</w:t>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3.</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Originally: Finding for a particular edge between 2 vertex is O(N) for N neighbours from vertex1. </w:t>
            </w:r>
            <w:r w:rsidDel="00000000" w:rsidR="00000000" w:rsidRPr="00000000">
              <w:rPr>
                <w:rtl w:val="0"/>
              </w:rPr>
              <w:t xml:space="preserve">f</w:t>
            </w:r>
            <w:r w:rsidDel="00000000" w:rsidR="00000000" w:rsidRPr="00000000">
              <w:rPr>
                <w:rtl w:val="0"/>
              </w:rPr>
              <w:t xml:space="preserve">or (ii neighbour: adjList[v1]) { if (neighbour.first == v2) return neighbour.second;}</w:t>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Now: Finding a particular edge between 2 vertex is O(1), simply return adjList[v1][v2] if you confirm that that the keys are in this unordered_map.</w:t>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4.</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Originally, the data structure is compact (all vertex are within 1 index from each other).</w:t>
            </w:r>
          </w:p>
          <w:p w:rsidR="00000000" w:rsidDel="00000000" w:rsidP="00000000" w:rsidRDefault="00000000" w:rsidRPr="00000000" w14:paraId="00000091">
            <w:pPr>
              <w:widowControl w:val="0"/>
              <w:spacing w:line="240" w:lineRule="auto"/>
              <w:contextualSpacing w:val="0"/>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Now, the data structure is </w:t>
            </w:r>
            <w:r w:rsidDel="00000000" w:rsidR="00000000" w:rsidRPr="00000000">
              <w:rPr>
                <w:b w:val="1"/>
                <w:rtl w:val="0"/>
              </w:rPr>
              <w:t xml:space="preserve">less</w:t>
            </w:r>
            <w:r w:rsidDel="00000000" w:rsidR="00000000" w:rsidRPr="00000000">
              <w:rPr>
                <w:rtl w:val="0"/>
              </w:rPr>
              <w:t xml:space="preserve"> compact since unordered_map deals with hashing and the vertex might not be near each other.</w:t>
            </w:r>
          </w:p>
        </w:tc>
      </w:tr>
    </w:tbl>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5.</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Do not have know the number of vertices beforehand unlike Adjacency List and Adjacency Matrix, when the only the number of edges and the edge list is provided.</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 alternatively --</w:t>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If we do not know the number of vertices beforehand, we might need to process the edge list once to find out the number of vertices, before creating the AL or AM.</w:t>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However, we do not need to do so in when using unordered_map.</w:t>
            </w:r>
            <w:r w:rsidDel="00000000" w:rsidR="00000000" w:rsidRPr="00000000">
              <w:rPr>
                <w:rtl w:val="0"/>
              </w:rPr>
            </w:r>
          </w:p>
        </w:tc>
      </w:tr>
    </w:tbl>
    <w:p w:rsidR="00000000" w:rsidDel="00000000" w:rsidP="00000000" w:rsidRDefault="00000000" w:rsidRPr="00000000" w14:paraId="00000099">
      <w:pPr>
        <w:contextualSpacing w:val="0"/>
        <w:jc w:val="center"/>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sz w:val="28"/>
          <w:szCs w:val="28"/>
        </w:rPr>
      </w:pPr>
      <w:r w:rsidDel="00000000" w:rsidR="00000000" w:rsidRPr="00000000">
        <w:rPr>
          <w:b w:val="1"/>
          <w:sz w:val="28"/>
          <w:szCs w:val="28"/>
          <w:rtl w:val="0"/>
        </w:rPr>
        <w:t xml:space="preserve">D. Applications (60m)</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b w:val="1"/>
          <w:rtl w:val="0"/>
        </w:rPr>
        <w:t xml:space="preserve">D.1 Bipartite Graph (5+10m)</w:t>
      </w:r>
    </w:p>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In class, we briefly mentioned that in a bipartite graph, the vertices can be decomposed into two sets, where there are no connection between any pair of vertices in the same set.</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numPr>
          <w:ilvl w:val="0"/>
          <w:numId w:val="6"/>
        </w:numPr>
        <w:ind w:left="720" w:hanging="360"/>
        <w:contextualSpacing w:val="1"/>
        <w:rPr>
          <w:u w:val="none"/>
        </w:rPr>
      </w:pPr>
      <w:r w:rsidDel="00000000" w:rsidR="00000000" w:rsidRPr="00000000">
        <w:rPr>
          <w:rtl w:val="0"/>
        </w:rPr>
        <w:t xml:space="preserve">For a bipartite graph with V vertices, find the maximum possible number of edges in terms of V. </w:t>
      </w:r>
    </w:p>
    <w:p w:rsidR="00000000" w:rsidDel="00000000" w:rsidP="00000000" w:rsidRDefault="00000000" w:rsidRPr="00000000" w14:paraId="000000A3">
      <w:pPr>
        <w:contextualSpacing w:val="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V is even, then </w:t>
            </w:r>
            <m:oMath>
              <m:f>
                <m:fPr>
                  <m:ctrlPr>
                    <w:rPr/>
                  </m:ctrlPr>
                </m:fPr>
                <m:num>
                  <m:r>
                    <w:rPr/>
                    <m:t xml:space="preserve">V</m:t>
                  </m:r>
                </m:num>
                <m:den>
                  <m:r>
                    <w:rPr/>
                    <m:t xml:space="preserve">2</m:t>
                  </m:r>
                </m:den>
              </m:f>
              <m:r>
                <w:rPr/>
                <m:t>×</m:t>
              </m:r>
              <m:f>
                <m:fPr>
                  <m:ctrlPr>
                    <w:rPr/>
                  </m:ctrlPr>
                </m:fPr>
                <m:num>
                  <m:r>
                    <w:rPr/>
                    <m:t xml:space="preserve">V</m:t>
                  </m:r>
                </m:num>
                <m:den>
                  <m:r>
                    <w:rPr/>
                    <m:t xml:space="preserve">2</m:t>
                  </m:r>
                </m:den>
              </m:f>
              <m:r>
                <w:rPr/>
                <m:t xml:space="preserve">=</m:t>
              </m:r>
              <m:f>
                <m:fPr>
                  <m:ctrlPr>
                    <w:rPr/>
                  </m:ctrlPr>
                </m:fPr>
                <m:num>
                  <m:sSup>
                    <m:sSupPr>
                      <m:ctrlPr>
                        <w:rPr/>
                      </m:ctrlPr>
                    </m:sSupPr>
                    <m:e>
                      <m:r>
                        <w:rPr/>
                        <m:t xml:space="preserve">V</m:t>
                      </m:r>
                    </m:e>
                    <m:sup>
                      <m:r>
                        <w:rPr/>
                        <m:t xml:space="preserve">2</m:t>
                      </m:r>
                    </m:sup>
                  </m:sSup>
                </m:num>
                <m:den>
                  <m:r>
                    <w:rPr/>
                    <m:t xml:space="preserve">4</m:t>
                  </m:r>
                </m:den>
              </m:f>
            </m:oMath>
            <w:r w:rsidDel="00000000" w:rsidR="00000000" w:rsidRPr="00000000">
              <w:rPr>
                <w:rtl w:val="0"/>
              </w:rPr>
              <w:t xml:space="preserve">        [If V = 12, then E = 36]</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V is odd, then </w:t>
            </w:r>
            <m:oMath>
              <m:f>
                <m:fPr>
                  <m:ctrlPr>
                    <w:rPr/>
                  </m:ctrlPr>
                </m:fPr>
                <m:num>
                  <m:r>
                    <w:rPr/>
                    <m:t xml:space="preserve">V-1</m:t>
                  </m:r>
                </m:num>
                <m:den>
                  <m:r>
                    <w:rPr/>
                    <m:t xml:space="preserve">2</m:t>
                  </m:r>
                </m:den>
              </m:f>
              <m:r>
                <w:rPr/>
                <m:t>×</m:t>
              </m:r>
              <m:f>
                <m:fPr>
                  <m:ctrlPr>
                    <w:rPr/>
                  </m:ctrlPr>
                </m:fPr>
                <m:num>
                  <m:r>
                    <w:rPr/>
                    <m:t xml:space="preserve">V+1</m:t>
                  </m:r>
                </m:num>
                <m:den>
                  <m:r>
                    <w:rPr/>
                    <m:t xml:space="preserve">2</m:t>
                  </m:r>
                </m:den>
              </m:f>
              <m:r>
                <w:rPr/>
                <m:t xml:space="preserve">=</m:t>
              </m:r>
              <m:f>
                <m:fPr>
                  <m:ctrlPr>
                    <w:rPr/>
                  </m:ctrlPr>
                </m:fPr>
                <m:num>
                  <m:sSup>
                    <m:sSupPr>
                      <m:ctrlPr>
                        <w:rPr/>
                      </m:ctrlPr>
                    </m:sSupPr>
                    <m:e>
                      <m:r>
                        <w:rPr/>
                        <m:t xml:space="preserve">V</m:t>
                      </m:r>
                    </m:e>
                    <m:sup>
                      <m:r>
                        <w:rPr/>
                        <m:t xml:space="preserve">2</m:t>
                      </m:r>
                    </m:sup>
                  </m:sSup>
                  <m:r>
                    <w:rPr/>
                    <m:t xml:space="preserve">-1</m:t>
                  </m:r>
                </m:num>
                <m:den>
                  <m:r>
                    <w:rPr/>
                    <m:t xml:space="preserve">4</m:t>
                  </m:r>
                </m:den>
              </m:f>
            </m:oMath>
            <w:r w:rsidDel="00000000" w:rsidR="00000000" w:rsidRPr="00000000">
              <w:rPr>
                <w:rtl w:val="0"/>
              </w:rPr>
              <w:t xml:space="preserve"> [If V = 13, then E = 42]</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13"/>
            <w:r w:rsidDel="00000000" w:rsidR="00000000" w:rsidRPr="00000000">
              <w:rPr>
                <w:rtl w:val="0"/>
              </w:rPr>
            </w:r>
          </w:p>
        </w:tc>
      </w:tr>
    </w:tbl>
    <w:p w:rsidR="00000000" w:rsidDel="00000000" w:rsidP="00000000" w:rsidRDefault="00000000" w:rsidRPr="00000000" w14:paraId="000000AA">
      <w:pPr>
        <w:numPr>
          <w:ilvl w:val="0"/>
          <w:numId w:val="6"/>
        </w:numPr>
        <w:ind w:left="720" w:hanging="360"/>
        <w:contextualSpacing w:val="1"/>
        <w:rPr>
          <w:u w:val="none"/>
        </w:rPr>
      </w:pPr>
      <w:r w:rsidDel="00000000" w:rsidR="00000000" w:rsidRPr="00000000">
        <w:rPr>
          <w:rtl w:val="0"/>
        </w:rPr>
        <w:t xml:space="preserve">For a connected simple graph (represented using Adjacency List), check if the graph is bipartite. You may use global variables as needed.</w:t>
      </w:r>
    </w:p>
    <w:p w:rsidR="00000000" w:rsidDel="00000000" w:rsidP="00000000" w:rsidRDefault="00000000" w:rsidRPr="00000000" w14:paraId="000000AB">
      <w:pPr>
        <w:contextualSpacing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6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w:t>
            </w:r>
            <w:r w:rsidDel="00000000" w:rsidR="00000000" w:rsidRPr="00000000">
              <w:rPr>
                <w:rFonts w:ascii="Courier New" w:cs="Courier New" w:eastAsia="Courier New" w:hAnsi="Courier New"/>
                <w:rtl w:val="0"/>
              </w:rPr>
              <w:t xml:space="preserve">ypedef pair&lt;int, int&gt; </w:t>
            </w:r>
            <w:r w:rsidDel="00000000" w:rsidR="00000000" w:rsidRPr="00000000">
              <w:rPr>
                <w:rFonts w:ascii="Courier New" w:cs="Courier New" w:eastAsia="Courier New" w:hAnsi="Courier New"/>
                <w:color w:val="ff0000"/>
                <w:rtl w:val="0"/>
              </w:rPr>
              <w:t xml:space="preserve">ii</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Fill in the blanks for this function</w:t>
            </w:r>
          </w:p>
          <w:p w:rsidR="00000000" w:rsidDel="00000000" w:rsidP="00000000" w:rsidRDefault="00000000" w:rsidRPr="00000000" w14:paraId="000000A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w:t>
            </w:r>
            <w:r w:rsidDel="00000000" w:rsidR="00000000" w:rsidRPr="00000000">
              <w:rPr>
                <w:rFonts w:ascii="Courier New" w:cs="Courier New" w:eastAsia="Courier New" w:hAnsi="Courier New"/>
                <w:rtl w:val="0"/>
              </w:rPr>
              <w:t xml:space="preserve">ool isBipartite(vector&lt;vector&lt;int&gt; &gt; AL) {</w:t>
            </w:r>
          </w:p>
          <w:p w:rsidR="00000000" w:rsidDel="00000000" w:rsidP="00000000" w:rsidRDefault="00000000" w:rsidRPr="00000000" w14:paraId="000000B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Initialze visited array</w:t>
            </w:r>
          </w:p>
          <w:p w:rsidR="00000000" w:rsidDel="00000000" w:rsidP="00000000" w:rsidRDefault="00000000" w:rsidRPr="00000000" w14:paraId="000000B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0-&gt;unvisited, 1-&gt;group1, 2-&gt;group2</w:t>
            </w:r>
          </w:p>
          <w:p w:rsidR="00000000" w:rsidDel="00000000" w:rsidP="00000000" w:rsidRDefault="00000000" w:rsidRPr="00000000" w14:paraId="000000B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 visited[(int)AL.size()] = {0};</w:t>
            </w:r>
          </w:p>
          <w:p w:rsidR="00000000" w:rsidDel="00000000" w:rsidP="00000000" w:rsidRDefault="00000000" w:rsidRPr="00000000" w14:paraId="000000B3">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 queue with 1 item</w:t>
            </w:r>
          </w:p>
          <w:p w:rsidR="00000000" w:rsidDel="00000000" w:rsidP="00000000" w:rsidRDefault="00000000" w:rsidRPr="00000000" w14:paraId="000000B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queue&lt;</w:t>
            </w:r>
            <w:r w:rsidDel="00000000" w:rsidR="00000000" w:rsidRPr="00000000">
              <w:rPr>
                <w:rFonts w:ascii="Courier New" w:cs="Courier New" w:eastAsia="Courier New" w:hAnsi="Courier New"/>
                <w:color w:val="ff0000"/>
                <w:rtl w:val="0"/>
              </w:rPr>
              <w:t xml:space="preserve">ii</w:t>
            </w:r>
            <w:r w:rsidDel="00000000" w:rsidR="00000000" w:rsidRPr="00000000">
              <w:rPr>
                <w:rFonts w:ascii="Courier New" w:cs="Courier New" w:eastAsia="Courier New" w:hAnsi="Courier New"/>
                <w:rtl w:val="0"/>
              </w:rPr>
              <w:t xml:space="preserve">&gt; q; // queue of (v, group) pairs</w:t>
            </w:r>
          </w:p>
          <w:p w:rsidR="00000000" w:rsidDel="00000000" w:rsidP="00000000" w:rsidRDefault="00000000" w:rsidRPr="00000000" w14:paraId="000000B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q.push(</w:t>
            </w:r>
            <w:r w:rsidDel="00000000" w:rsidR="00000000" w:rsidRPr="00000000">
              <w:rPr>
                <w:rFonts w:ascii="Courier New" w:cs="Courier New" w:eastAsia="Courier New" w:hAnsi="Courier New"/>
                <w:color w:val="ff0000"/>
                <w:rtl w:val="0"/>
              </w:rPr>
              <w:t xml:space="preserve">ii</w:t>
            </w:r>
            <w:r w:rsidDel="00000000" w:rsidR="00000000" w:rsidRPr="00000000">
              <w:rPr>
                <w:rFonts w:ascii="Courier New" w:cs="Courier New" w:eastAsia="Courier New" w:hAnsi="Courier New"/>
                <w:rtl w:val="0"/>
              </w:rPr>
              <w:t xml:space="preserve">(0, 1));</w:t>
            </w:r>
          </w:p>
          <w:p w:rsidR="00000000" w:rsidDel="00000000" w:rsidP="00000000" w:rsidRDefault="00000000" w:rsidRPr="00000000" w14:paraId="000000B7">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Process until queue is empty</w:t>
            </w:r>
          </w:p>
          <w:p w:rsidR="00000000" w:rsidDel="00000000" w:rsidP="00000000" w:rsidRDefault="00000000" w:rsidRPr="00000000" w14:paraId="000000B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w:t>
            </w:r>
            <w:r w:rsidDel="00000000" w:rsidR="00000000" w:rsidRPr="00000000">
              <w:rPr>
                <w:rFonts w:ascii="Courier New" w:cs="Courier New" w:eastAsia="Courier New" w:hAnsi="Courier New"/>
                <w:rtl w:val="0"/>
              </w:rPr>
              <w:t xml:space="preserve">hile (!q.empty()) {</w:t>
            </w:r>
          </w:p>
          <w:p w:rsidR="00000000" w:rsidDel="00000000" w:rsidP="00000000" w:rsidRDefault="00000000" w:rsidRPr="00000000" w14:paraId="000000B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ii</w:t>
            </w:r>
            <w:r w:rsidDel="00000000" w:rsidR="00000000" w:rsidRPr="00000000">
              <w:rPr>
                <w:rFonts w:ascii="Courier New" w:cs="Courier New" w:eastAsia="Courier New" w:hAnsi="Courier New"/>
                <w:rtl w:val="0"/>
              </w:rPr>
              <w:t xml:space="preserve"> vGroup = q.front(); q.pop();</w:t>
            </w:r>
          </w:p>
          <w:p w:rsidR="00000000" w:rsidDel="00000000" w:rsidP="00000000" w:rsidRDefault="00000000" w:rsidRPr="00000000" w14:paraId="000000B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nt v = vGroup.first; int group = vGroup.second;</w:t>
            </w:r>
          </w:p>
          <w:p w:rsidR="00000000" w:rsidDel="00000000" w:rsidP="00000000" w:rsidRDefault="00000000" w:rsidRPr="00000000" w14:paraId="000000B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Check if bipartite condition is violated</w:t>
            </w:r>
          </w:p>
          <w:p w:rsidR="00000000" w:rsidDel="00000000" w:rsidP="00000000" w:rsidRDefault="00000000" w:rsidRPr="00000000" w14:paraId="000000B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(visited[v] == 1 &amp;&amp; group == 2) return false;</w:t>
            </w:r>
          </w:p>
          <w:p w:rsidR="00000000" w:rsidDel="00000000" w:rsidP="00000000" w:rsidRDefault="00000000" w:rsidRPr="00000000" w14:paraId="000000B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lse if (visited[v] == 2 &amp;&amp; group == 1) return false;</w:t>
            </w:r>
          </w:p>
          <w:p w:rsidR="00000000" w:rsidDel="00000000" w:rsidP="00000000" w:rsidRDefault="00000000" w:rsidRPr="00000000" w14:paraId="000000C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lse if (visited[v] &gt; 0) continue; // visited and correct</w:t>
            </w:r>
          </w:p>
          <w:p w:rsidR="00000000" w:rsidDel="00000000" w:rsidP="00000000" w:rsidRDefault="00000000" w:rsidRPr="00000000" w14:paraId="000000C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Handles the condition where current vertex is unvisited</w:t>
            </w:r>
          </w:p>
          <w:p w:rsidR="00000000" w:rsidDel="00000000" w:rsidP="00000000" w:rsidRDefault="00000000" w:rsidRPr="00000000" w14:paraId="000000C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vector&lt;int&gt; neighbours = AL[v];</w:t>
            </w:r>
          </w:p>
          <w:p w:rsidR="00000000" w:rsidDel="00000000" w:rsidP="00000000" w:rsidRDefault="00000000" w:rsidRPr="00000000" w14:paraId="000000C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visited[v] = group; // Set current vertex as group 1 or 2</w:t>
            </w:r>
          </w:p>
          <w:p w:rsidR="00000000" w:rsidDel="00000000" w:rsidP="00000000" w:rsidRDefault="00000000" w:rsidRPr="00000000" w14:paraId="000000C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nt newGroup = (group == 1) ? 2 : 1; // Toggle group num</w:t>
            </w:r>
          </w:p>
          <w:p w:rsidR="00000000" w:rsidDel="00000000" w:rsidP="00000000" w:rsidRDefault="00000000" w:rsidRPr="00000000" w14:paraId="000000C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or (int neighbour: neighbours) {</w:t>
            </w:r>
          </w:p>
          <w:p w:rsidR="00000000" w:rsidDel="00000000" w:rsidP="00000000" w:rsidRDefault="00000000" w:rsidRPr="00000000" w14:paraId="000000C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q.push(</w:t>
            </w:r>
            <w:r w:rsidDel="00000000" w:rsidR="00000000" w:rsidRPr="00000000">
              <w:rPr>
                <w:rFonts w:ascii="Courier New" w:cs="Courier New" w:eastAsia="Courier New" w:hAnsi="Courier New"/>
                <w:color w:val="ff0000"/>
                <w:rtl w:val="0"/>
              </w:rPr>
              <w:t xml:space="preserve">ii</w:t>
            </w:r>
            <w:r w:rsidDel="00000000" w:rsidR="00000000" w:rsidRPr="00000000">
              <w:rPr>
                <w:rFonts w:ascii="Courier New" w:cs="Courier New" w:eastAsia="Courier New" w:hAnsi="Courier New"/>
                <w:rtl w:val="0"/>
              </w:rPr>
              <w:t xml:space="preserve">(neighbour, newGroup));</w:t>
            </w:r>
            <w:ins w:author="Anonymous" w:id="1" w:date="2018-05-04T03:52:29Z">
              <w:commentRangeStart w:id="14"/>
              <w:r w:rsidDel="00000000" w:rsidR="00000000" w:rsidRPr="00000000">
                <w:rPr>
                  <w:rFonts w:ascii="Courier New" w:cs="Courier New" w:eastAsia="Courier New" w:hAnsi="Courier New"/>
                  <w:rtl w:val="0"/>
                </w:rPr>
                <w:t xml:space="preserve">// Sh</w:t>
              </w:r>
            </w:ins>
            <w:ins w:author="Anonymous" w:id="2" w:date="2018-05-04T03:52:29Z">
              <w:commentRangeEnd w:id="14"/>
              <w:r w:rsidDel="00000000" w:rsidR="00000000" w:rsidRPr="00000000">
                <w:commentReference w:id="14"/>
              </w:r>
              <w:r w:rsidDel="00000000" w:rsidR="00000000" w:rsidRPr="00000000">
                <w:rPr>
                  <w:rFonts w:ascii="Courier New" w:cs="Courier New" w:eastAsia="Courier New" w:hAnsi="Courier New"/>
                  <w:rtl w:val="0"/>
                </w:rPr>
                <w:t xml:space="preserve">ould we update visited array </w:t>
              </w:r>
            </w:ins>
            <w:ins w:author="Anonymous" w:id="3" w:date="2018-05-04T03:52:36Z">
              <w:r w:rsidDel="00000000" w:rsidR="00000000" w:rsidRPr="00000000">
                <w:rPr>
                  <w:rFonts w:ascii="Courier New" w:cs="Courier New" w:eastAsia="Courier New" w:hAnsi="Courier New"/>
                  <w:rtl w:val="0"/>
                </w:rPr>
                <w:t xml:space="preserve">here</w:t>
              </w:r>
            </w:ins>
            <w:ins w:author="Anonymous" w:id="4" w:date="2018-05-04T03:52:39Z">
              <w:r w:rsidDel="00000000" w:rsidR="00000000" w:rsidRPr="00000000">
                <w:rPr>
                  <w:rFonts w:ascii="Courier New" w:cs="Courier New" w:eastAsia="Courier New" w:hAnsi="Courier New"/>
                  <w:rtl w:val="0"/>
                </w:rPr>
                <w:t xml:space="preserve">?</w:t>
              </w:r>
            </w:ins>
            <w:r w:rsidDel="00000000" w:rsidR="00000000" w:rsidRPr="00000000">
              <w:rPr>
                <w:rtl w:val="0"/>
              </w:rPr>
            </w:r>
          </w:p>
          <w:p w:rsidR="00000000" w:rsidDel="00000000" w:rsidP="00000000" w:rsidRDefault="00000000" w:rsidRPr="00000000" w14:paraId="000000C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The time complexity of this algorithm is O( V+E ).</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b w:val="1"/>
          <w:rtl w:val="0"/>
        </w:rPr>
        <w:t xml:space="preserve">D.2 Air Travel (The Cheapo Way), Easier (15m)</w:t>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jc w:val="both"/>
        <w:rPr/>
      </w:pPr>
      <w:r w:rsidDel="00000000" w:rsidR="00000000" w:rsidRPr="00000000">
        <w:rPr>
          <w:rtl w:val="0"/>
        </w:rPr>
        <w:t xml:space="preserve">Air travel is (very) expensive. Steven wants to minimize the total cost that he have to pay in his journey. There are two types of costs: flight cost (incurred when travelling from one country to another country), and airport tax (incurred at each country).</w:t>
      </w:r>
    </w:p>
    <w:p w:rsidR="00000000" w:rsidDel="00000000" w:rsidP="00000000" w:rsidRDefault="00000000" w:rsidRPr="00000000" w14:paraId="000000D6">
      <w:pPr>
        <w:contextualSpacing w:val="0"/>
        <w:jc w:val="both"/>
        <w:rPr/>
      </w:pPr>
      <w:r w:rsidDel="00000000" w:rsidR="00000000" w:rsidRPr="00000000">
        <w:rPr>
          <w:rtl w:val="0"/>
        </w:rPr>
        <w:br w:type="textWrapping"/>
        <w:t xml:space="preserve">This is a hypothetical scenario when Steven explored his air travel options to attend ACM ICPC World Finals 2018, 15-21 April 2018 @ Beijing, China (NUS Week 13, that's why Steven is on official Admin Leave that week).</w:t>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Input Description</w:t>
      </w:r>
    </w:p>
    <w:p w:rsidR="00000000" w:rsidDel="00000000" w:rsidP="00000000" w:rsidRDefault="00000000" w:rsidRPr="00000000" w14:paraId="000000D9">
      <w:pPr>
        <w:contextualSpacing w:val="0"/>
        <w:rPr/>
      </w:pPr>
      <w:r w:rsidDel="00000000" w:rsidR="00000000" w:rsidRPr="00000000">
        <w:rPr>
          <w:rFonts w:ascii="Arial Unicode MS" w:cs="Arial Unicode MS" w:eastAsia="Arial Unicode MS" w:hAnsi="Arial Unicode MS"/>
          <w:rtl w:val="0"/>
        </w:rPr>
        <w:t xml:space="preserve">The first line of input contains two integers, F (1 ≤ F ≤ 100) and G.</w:t>
      </w:r>
    </w:p>
    <w:p w:rsidR="00000000" w:rsidDel="00000000" w:rsidP="00000000" w:rsidRDefault="00000000" w:rsidRPr="00000000" w14:paraId="000000DA">
      <w:pPr>
        <w:contextualSpacing w:val="0"/>
        <w:rPr/>
      </w:pPr>
      <w:r w:rsidDel="00000000" w:rsidR="00000000" w:rsidRPr="00000000">
        <w:rPr>
          <w:rtl w:val="0"/>
        </w:rPr>
        <w:t xml:space="preserve">The next F lines contains string CITY_NAME (3 UPPERCASE ['A'..'Z'] characters) and integer AIRPORT_TAX (less than 1000).</w:t>
      </w:r>
    </w:p>
    <w:p w:rsidR="00000000" w:rsidDel="00000000" w:rsidP="00000000" w:rsidRDefault="00000000" w:rsidRPr="00000000" w14:paraId="000000DB">
      <w:pPr>
        <w:contextualSpacing w:val="0"/>
        <w:rPr/>
      </w:pPr>
      <w:r w:rsidDel="00000000" w:rsidR="00000000" w:rsidRPr="00000000">
        <w:rPr>
          <w:rtl w:val="0"/>
        </w:rPr>
        <w:t xml:space="preserve">The next G lines contains string CITY_NAME_1, string CITY_NAME_2 and integer FLIGHT_COST (less than 1000). This means that the cost from flying </w:t>
      </w:r>
      <w:r w:rsidDel="00000000" w:rsidR="00000000" w:rsidRPr="00000000">
        <w:rPr>
          <w:b w:val="1"/>
          <w:u w:val="single"/>
          <w:rtl w:val="0"/>
        </w:rPr>
        <w:t xml:space="preserve">to and from </w:t>
      </w:r>
      <w:r w:rsidDel="00000000" w:rsidR="00000000" w:rsidRPr="00000000">
        <w:rPr>
          <w:rtl w:val="0"/>
        </w:rPr>
        <w:t xml:space="preserve">CITY_NAME_1 and CITY_NAME_2 is FLIGHT_COST.</w:t>
      </w:r>
    </w:p>
    <w:p w:rsidR="00000000" w:rsidDel="00000000" w:rsidP="00000000" w:rsidRDefault="00000000" w:rsidRPr="00000000" w14:paraId="000000DC">
      <w:pPr>
        <w:contextualSpacing w:val="0"/>
        <w:rPr/>
      </w:pPr>
      <w:r w:rsidDel="00000000" w:rsidR="00000000" w:rsidRPr="00000000">
        <w:rPr>
          <w:rtl w:val="0"/>
        </w:rPr>
        <w:t xml:space="preserve">Each pair of (ORIGIN, DESTINATION) only appears once in the input.</w:t>
        <w:br w:type="textWrapping"/>
        <w:t xml:space="preserve">It is guaranteed that “SIN” (Singapore) and “PEK” (Beijing) is mentioned as two of the cities in the input.</w:t>
      </w:r>
    </w:p>
    <w:p w:rsidR="00000000" w:rsidDel="00000000" w:rsidP="00000000" w:rsidRDefault="00000000" w:rsidRPr="00000000" w14:paraId="000000DD">
      <w:pPr>
        <w:contextualSpacing w:val="0"/>
        <w:rPr>
          <w:b w:val="1"/>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b w:val="1"/>
          <w:rtl w:val="0"/>
        </w:rPr>
        <w:t xml:space="preserve">Output Description</w:t>
      </w:r>
    </w:p>
    <w:p w:rsidR="00000000" w:rsidDel="00000000" w:rsidP="00000000" w:rsidRDefault="00000000" w:rsidRPr="00000000" w14:paraId="000000DF">
      <w:pPr>
        <w:contextualSpacing w:val="0"/>
        <w:rPr/>
      </w:pPr>
      <w:r w:rsidDel="00000000" w:rsidR="00000000" w:rsidRPr="00000000">
        <w:rPr>
          <w:rtl w:val="0"/>
        </w:rPr>
        <w:t xml:space="preserve">Output the cheapest cost Steven has to pay to get from SIN (Singapore) to PEK (Beijing).</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b w:val="1"/>
        </w:rPr>
      </w:pPr>
      <w:r w:rsidDel="00000000" w:rsidR="00000000" w:rsidRPr="00000000">
        <w:rPr>
          <w:b w:val="1"/>
          <w:rtl w:val="0"/>
        </w:rPr>
        <w:t xml:space="preserve">Additional Input Constraint(s)</w:t>
      </w:r>
    </w:p>
    <w:p w:rsidR="00000000" w:rsidDel="00000000" w:rsidP="00000000" w:rsidRDefault="00000000" w:rsidRPr="00000000" w14:paraId="000000E2">
      <w:pPr>
        <w:contextualSpacing w:val="0"/>
        <w:rPr/>
      </w:pPr>
      <w:r w:rsidDel="00000000" w:rsidR="00000000" w:rsidRPr="00000000">
        <w:rPr>
          <w:rtl w:val="0"/>
        </w:rPr>
        <w:t xml:space="preserve">Since this is an easy variant of the next question, we relax the constraint and </w:t>
      </w:r>
      <w:r w:rsidDel="00000000" w:rsidR="00000000" w:rsidRPr="00000000">
        <w:rPr>
          <w:b w:val="1"/>
          <w:rtl w:val="0"/>
        </w:rPr>
        <w:t xml:space="preserve">set all AIRPORT_TAX and FLIGHT_COST to 100</w:t>
      </w:r>
      <w:r w:rsidDel="00000000" w:rsidR="00000000" w:rsidRPr="00000000">
        <w:rPr>
          <w:rtl w:val="0"/>
        </w:rPr>
        <w:t xml:space="preserve">.</w:t>
      </w:r>
    </w:p>
    <w:p w:rsidR="00000000" w:rsidDel="00000000" w:rsidP="00000000" w:rsidRDefault="00000000" w:rsidRPr="00000000" w14:paraId="000000E3">
      <w:pPr>
        <w:contextualSpacing w:val="0"/>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contextualSpacing w:val="0"/>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contextualSpacing w:val="0"/>
              <w:rPr>
                <w:b w:val="1"/>
              </w:rPr>
            </w:pPr>
            <w:r w:rsidDel="00000000" w:rsidR="00000000" w:rsidRPr="00000000">
              <w:rPr>
                <w:b w:val="1"/>
                <w:rtl w:val="0"/>
              </w:rPr>
              <w:t xml:space="preserve">Sample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5 7</w:t>
            </w:r>
          </w:p>
          <w:p w:rsidR="00000000" w:rsidDel="00000000" w:rsidP="00000000" w:rsidRDefault="00000000" w:rsidRPr="00000000" w14:paraId="000000E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100</w:t>
            </w:r>
          </w:p>
          <w:p w:rsidR="00000000" w:rsidDel="00000000" w:rsidP="00000000" w:rsidRDefault="00000000" w:rsidRPr="00000000" w14:paraId="000000E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PEK 100</w:t>
            </w:r>
          </w:p>
          <w:p w:rsidR="00000000" w:rsidDel="00000000" w:rsidP="00000000" w:rsidRDefault="00000000" w:rsidRPr="00000000" w14:paraId="000000E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KUL 100</w:t>
            </w:r>
          </w:p>
          <w:p w:rsidR="00000000" w:rsidDel="00000000" w:rsidP="00000000" w:rsidRDefault="00000000" w:rsidRPr="00000000" w14:paraId="000000E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100</w:t>
            </w:r>
          </w:p>
          <w:p w:rsidR="00000000" w:rsidDel="00000000" w:rsidP="00000000" w:rsidRDefault="00000000" w:rsidRPr="00000000" w14:paraId="000000E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MEL 100</w:t>
            </w:r>
          </w:p>
          <w:p w:rsidR="00000000" w:rsidDel="00000000" w:rsidP="00000000" w:rsidRDefault="00000000" w:rsidRPr="00000000" w14:paraId="000000E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KUL 100</w:t>
            </w:r>
          </w:p>
          <w:p w:rsidR="00000000" w:rsidDel="00000000" w:rsidP="00000000" w:rsidRDefault="00000000" w:rsidRPr="00000000" w14:paraId="000000E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JKT 100</w:t>
            </w:r>
          </w:p>
          <w:p w:rsidR="00000000" w:rsidDel="00000000" w:rsidP="00000000" w:rsidRDefault="00000000" w:rsidRPr="00000000" w14:paraId="000000E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PEK 100</w:t>
            </w:r>
          </w:p>
          <w:p w:rsidR="00000000" w:rsidDel="00000000" w:rsidP="00000000" w:rsidRDefault="00000000" w:rsidRPr="00000000" w14:paraId="000000E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KUL PEK 100</w:t>
            </w:r>
          </w:p>
          <w:p w:rsidR="00000000" w:rsidDel="00000000" w:rsidP="00000000" w:rsidRDefault="00000000" w:rsidRPr="00000000" w14:paraId="000000F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MEL 100</w:t>
            </w:r>
          </w:p>
          <w:p w:rsidR="00000000" w:rsidDel="00000000" w:rsidP="00000000" w:rsidRDefault="00000000" w:rsidRPr="00000000" w14:paraId="000000F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PEK 100</w:t>
            </w:r>
          </w:p>
          <w:p w:rsidR="00000000" w:rsidDel="00000000" w:rsidP="00000000" w:rsidRDefault="00000000" w:rsidRPr="00000000" w14:paraId="000000F2">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MEL PEK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rPr>
                <w:b w:val="1"/>
              </w:rPr>
            </w:pPr>
            <w:r w:rsidDel="00000000" w:rsidR="00000000" w:rsidRPr="00000000">
              <w:rPr>
                <w:rFonts w:ascii="Courier New" w:cs="Courier New" w:eastAsia="Courier New" w:hAnsi="Courier New"/>
                <w:rtl w:val="0"/>
              </w:rPr>
              <w:t xml:space="preserve">300</w:t>
            </w:r>
            <w:r w:rsidDel="00000000" w:rsidR="00000000" w:rsidRPr="00000000">
              <w:rPr>
                <w:rtl w:val="0"/>
              </w:rPr>
            </w:r>
          </w:p>
        </w:tc>
      </w:tr>
    </w:tbl>
    <w:p w:rsidR="00000000" w:rsidDel="00000000" w:rsidP="00000000" w:rsidRDefault="00000000" w:rsidRPr="00000000" w14:paraId="000000F4">
      <w:pPr>
        <w:contextualSpacing w:val="0"/>
        <w:rPr/>
      </w:pPr>
      <w:r w:rsidDel="00000000" w:rsidR="00000000" w:rsidRPr="00000000">
        <w:rPr>
          <w:rtl w:val="0"/>
        </w:rPr>
        <w:t xml:space="preserve">Based on the sample input, the cheapest path would be to travel from SIN (Singapore) to PEK (Beijing) directly, with a cost of 100 + 100 + 100 = 300.</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Design the best algorithm to solve this problem.</w:t>
      </w:r>
    </w:p>
    <w:p w:rsidR="00000000" w:rsidDel="00000000" w:rsidP="00000000" w:rsidRDefault="00000000" w:rsidRPr="00000000" w14:paraId="000000F7">
      <w:pPr>
        <w:contextualSpacing w:val="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 a usual BFS routine on an unweighted graph (and ignoring airport tax at each vertex), from source at SIN. This is the fastest algorithm for SSSP, so we get an array of “number of steps” from SIN to every other country. We get the “number of steps” from SIN to PEK.</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shortest “number of steps” from SIN to PEK is length s, output 100 * (2s + 1).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For this implementation, to make life easier for myself, I decided to use an unordered_map with countryname as keys instead of mapping them to an integer and use the usual vector&lt;vector&lt;int&gt;&gt; AL implementation. This will not TLE (only in this case), since our country names are all 3 characters so searching for the countries by key is fast.</w:t>
            </w:r>
          </w:p>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p w:rsidR="00000000" w:rsidDel="00000000" w:rsidP="00000000" w:rsidRDefault="00000000" w:rsidRPr="00000000" w14:paraId="000000F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typedef pair&lt;string, int&gt; </w:t>
            </w:r>
            <w:r w:rsidDel="00000000" w:rsidR="00000000" w:rsidRPr="00000000">
              <w:rPr>
                <w:rFonts w:ascii="Courier New" w:cs="Courier New" w:eastAsia="Courier New" w:hAnsi="Courier New"/>
                <w:color w:val="ff0000"/>
                <w:rtl w:val="0"/>
              </w:rPr>
              <w:t xml:space="preserve">si</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F">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cheapestCost(unordered_map&lt;string, vector&lt;string&gt; &gt; AL) {</w:t>
            </w:r>
          </w:p>
          <w:p w:rsidR="00000000" w:rsidDel="00000000" w:rsidP="00000000" w:rsidRDefault="00000000" w:rsidRPr="00000000" w14:paraId="0000010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 visited (country, distance) pairs to be empty</w:t>
            </w:r>
          </w:p>
          <w:p w:rsidR="00000000" w:rsidDel="00000000" w:rsidP="00000000" w:rsidRDefault="00000000" w:rsidRPr="00000000" w14:paraId="0000010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unordered_map&lt;string, int&gt; countryDists;</w:t>
            </w:r>
          </w:p>
          <w:p w:rsidR="00000000" w:rsidDel="00000000" w:rsidP="00000000" w:rsidRDefault="00000000" w:rsidRPr="00000000" w14:paraId="00000103">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 queue with 1 item</w:t>
            </w:r>
          </w:p>
          <w:p w:rsidR="00000000" w:rsidDel="00000000" w:rsidP="00000000" w:rsidRDefault="00000000" w:rsidRPr="00000000" w14:paraId="0000010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queue&lt;string&gt; q; // queue of (v, group) pairs</w:t>
            </w:r>
          </w:p>
          <w:p w:rsidR="00000000" w:rsidDel="00000000" w:rsidP="00000000" w:rsidRDefault="00000000" w:rsidRPr="00000000" w14:paraId="0000010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q.push(</w:t>
            </w:r>
            <w:r w:rsidDel="00000000" w:rsidR="00000000" w:rsidRPr="00000000">
              <w:rPr>
                <w:rFonts w:ascii="Courier New" w:cs="Courier New" w:eastAsia="Courier New" w:hAnsi="Courier New"/>
                <w:color w:val="ff0000"/>
                <w:rtl w:val="0"/>
              </w:rPr>
              <w:t xml:space="preserve">si</w:t>
            </w:r>
            <w:r w:rsidDel="00000000" w:rsidR="00000000" w:rsidRPr="00000000">
              <w:rPr>
                <w:rFonts w:ascii="Courier New" w:cs="Courier New" w:eastAsia="Courier New" w:hAnsi="Courier New"/>
                <w:rtl w:val="0"/>
              </w:rPr>
              <w:t xml:space="preserve">(“SIN”, 0));</w:t>
            </w:r>
          </w:p>
          <w:p w:rsidR="00000000" w:rsidDel="00000000" w:rsidP="00000000" w:rsidRDefault="00000000" w:rsidRPr="00000000" w14:paraId="00000107">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Process until queue is empty</w:t>
            </w:r>
          </w:p>
          <w:p w:rsidR="00000000" w:rsidDel="00000000" w:rsidP="00000000" w:rsidRDefault="00000000" w:rsidRPr="00000000" w14:paraId="0000010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(!q.empty()) {</w:t>
            </w:r>
          </w:p>
          <w:p w:rsidR="00000000" w:rsidDel="00000000" w:rsidP="00000000" w:rsidRDefault="00000000" w:rsidRPr="00000000" w14:paraId="0000010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si</w:t>
            </w:r>
            <w:r w:rsidDel="00000000" w:rsidR="00000000" w:rsidRPr="00000000">
              <w:rPr>
                <w:rFonts w:ascii="Courier New" w:cs="Courier New" w:eastAsia="Courier New" w:hAnsi="Courier New"/>
                <w:rtl w:val="0"/>
              </w:rPr>
              <w:t xml:space="preserve"> countryDist = q.front(); q.pop();</w:t>
            </w:r>
          </w:p>
          <w:p w:rsidR="00000000" w:rsidDel="00000000" w:rsidP="00000000" w:rsidRDefault="00000000" w:rsidRPr="00000000" w14:paraId="0000010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country = countryDist.first;</w:t>
            </w:r>
          </w:p>
          <w:p w:rsidR="00000000" w:rsidDel="00000000" w:rsidP="00000000" w:rsidRDefault="00000000" w:rsidRPr="00000000" w14:paraId="0000010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 distance = countryDist.second;</w:t>
            </w:r>
          </w:p>
          <w:p w:rsidR="00000000" w:rsidDel="00000000" w:rsidP="00000000" w:rsidRDefault="00000000" w:rsidRPr="00000000" w14:paraId="0000010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Check if visited and handle only unvisited vertex</w:t>
            </w:r>
          </w:p>
          <w:p w:rsidR="00000000" w:rsidDel="00000000" w:rsidP="00000000" w:rsidRDefault="00000000" w:rsidRPr="00000000" w14:paraId="0000010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(countryDists.find(country) != countryDists.end()) {</w:t>
            </w:r>
          </w:p>
          <w:p w:rsidR="00000000" w:rsidDel="00000000" w:rsidP="00000000" w:rsidRDefault="00000000" w:rsidRPr="00000000" w14:paraId="0000011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14:paraId="0000011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2">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Mark current vertex as visited, then handle neighbours</w:t>
            </w:r>
          </w:p>
          <w:p w:rsidR="00000000" w:rsidDel="00000000" w:rsidP="00000000" w:rsidRDefault="00000000" w:rsidRPr="00000000" w14:paraId="0000011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countryDists[country] = distance;</w:t>
            </w:r>
          </w:p>
          <w:p w:rsidR="00000000" w:rsidDel="00000000" w:rsidP="00000000" w:rsidRDefault="00000000" w:rsidRPr="00000000" w14:paraId="0000011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vector&lt;string&gt; neighbours = AL[country];</w:t>
            </w:r>
          </w:p>
          <w:p w:rsidR="00000000" w:rsidDel="00000000" w:rsidP="00000000" w:rsidRDefault="00000000" w:rsidRPr="00000000" w14:paraId="00000116">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(int neighbour: neighbours) {</w:t>
            </w:r>
          </w:p>
          <w:p w:rsidR="00000000" w:rsidDel="00000000" w:rsidP="00000000" w:rsidRDefault="00000000" w:rsidRPr="00000000" w14:paraId="0000011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q.push(</w:t>
            </w:r>
            <w:r w:rsidDel="00000000" w:rsidR="00000000" w:rsidRPr="00000000">
              <w:rPr>
                <w:rFonts w:ascii="Courier New" w:cs="Courier New" w:eastAsia="Courier New" w:hAnsi="Courier New"/>
                <w:color w:val="ff0000"/>
                <w:rtl w:val="0"/>
              </w:rPr>
              <w:t xml:space="preserve">si</w:t>
            </w:r>
            <w:r w:rsidDel="00000000" w:rsidR="00000000" w:rsidRPr="00000000">
              <w:rPr>
                <w:rFonts w:ascii="Courier New" w:cs="Courier New" w:eastAsia="Courier New" w:hAnsi="Courier New"/>
                <w:rtl w:val="0"/>
              </w:rPr>
              <w:t xml:space="preserve">(neighbour, distance+1));</w:t>
            </w:r>
          </w:p>
          <w:p w:rsidR="00000000" w:rsidDel="00000000" w:rsidP="00000000" w:rsidRDefault="00000000" w:rsidRPr="00000000" w14:paraId="0000011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1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100 * (2 * countryDists[“PEK”] + 1);</w:t>
            </w:r>
          </w:p>
          <w:p w:rsidR="00000000" w:rsidDel="00000000" w:rsidP="00000000" w:rsidRDefault="00000000" w:rsidRPr="00000000" w14:paraId="0000011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The time complexity of this algorithm is O( </w:t>
      </w:r>
      <w:commentRangeStart w:id="15"/>
      <w:r w:rsidDel="00000000" w:rsidR="00000000" w:rsidRPr="00000000">
        <w:rPr>
          <w:rtl w:val="0"/>
        </w:rPr>
        <w:t xml:space="preserve">V+E</w:t>
      </w:r>
      <w:commentRangeEnd w:id="15"/>
      <w:r w:rsidDel="00000000" w:rsidR="00000000" w:rsidRPr="00000000">
        <w:commentReference w:id="15"/>
      </w:r>
      <w:r w:rsidDel="00000000" w:rsidR="00000000" w:rsidRPr="00000000">
        <w:rPr>
          <w:rtl w:val="0"/>
        </w:rPr>
        <w:t xml:space="preserve"> ).</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b w:val="1"/>
          <w:rtl w:val="0"/>
        </w:rPr>
        <w:t xml:space="preserve">D.3 Air Travel (The Cheapo Way), Harder (10m)</w:t>
      </w:r>
    </w:p>
    <w:p w:rsidR="00000000" w:rsidDel="00000000" w:rsidP="00000000" w:rsidRDefault="00000000" w:rsidRPr="00000000" w14:paraId="00000123">
      <w:pPr>
        <w:contextualSpacing w:val="0"/>
        <w:rPr>
          <w:b w:val="1"/>
        </w:rPr>
      </w:pPr>
      <w:r w:rsidDel="00000000" w:rsidR="00000000" w:rsidRPr="00000000">
        <w:rPr>
          <w:rtl w:val="0"/>
        </w:rPr>
        <w:br w:type="textWrapping"/>
        <w:t xml:space="preserve">Now we remove the previous input constraint. </w:t>
      </w:r>
      <w:r w:rsidDel="00000000" w:rsidR="00000000" w:rsidRPr="00000000">
        <w:rPr>
          <w:b w:val="1"/>
          <w:rtl w:val="0"/>
        </w:rPr>
        <w:t xml:space="preserve">The AIRPORT_TAX and FLIGHT_COST can vary.</w:t>
      </w:r>
    </w:p>
    <w:p w:rsidR="00000000" w:rsidDel="00000000" w:rsidP="00000000" w:rsidRDefault="00000000" w:rsidRPr="00000000" w14:paraId="00000124">
      <w:pPr>
        <w:contextualSpacing w:val="0"/>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b w:val="1"/>
              </w:rPr>
            </w:pPr>
            <w:r w:rsidDel="00000000" w:rsidR="00000000" w:rsidRPr="00000000">
              <w:rPr>
                <w:b w:val="1"/>
                <w:rtl w:val="0"/>
              </w:rPr>
              <w:t xml:space="preserve">Sample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5 7</w:t>
            </w:r>
          </w:p>
          <w:p w:rsidR="00000000" w:rsidDel="00000000" w:rsidP="00000000" w:rsidRDefault="00000000" w:rsidRPr="00000000" w14:paraId="000001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100</w:t>
            </w:r>
          </w:p>
          <w:p w:rsidR="00000000" w:rsidDel="00000000" w:rsidP="00000000" w:rsidRDefault="00000000" w:rsidRPr="00000000" w14:paraId="0000012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PEK 50</w:t>
            </w:r>
          </w:p>
          <w:p w:rsidR="00000000" w:rsidDel="00000000" w:rsidP="00000000" w:rsidRDefault="00000000" w:rsidRPr="00000000" w14:paraId="0000012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KUL 200</w:t>
            </w:r>
          </w:p>
          <w:p w:rsidR="00000000" w:rsidDel="00000000" w:rsidP="00000000" w:rsidRDefault="00000000" w:rsidRPr="00000000" w14:paraId="0000012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250</w:t>
            </w:r>
          </w:p>
          <w:p w:rsidR="00000000" w:rsidDel="00000000" w:rsidP="00000000" w:rsidRDefault="00000000" w:rsidRPr="00000000" w14:paraId="0000012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MEL 300</w:t>
            </w:r>
          </w:p>
          <w:p w:rsidR="00000000" w:rsidDel="00000000" w:rsidP="00000000" w:rsidRDefault="00000000" w:rsidRPr="00000000" w14:paraId="000001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KUL 150</w:t>
            </w:r>
          </w:p>
          <w:p w:rsidR="00000000" w:rsidDel="00000000" w:rsidP="00000000" w:rsidRDefault="00000000" w:rsidRPr="00000000" w14:paraId="000001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JKT 50</w:t>
            </w:r>
          </w:p>
          <w:p w:rsidR="00000000" w:rsidDel="00000000" w:rsidP="00000000" w:rsidRDefault="00000000" w:rsidRPr="00000000" w14:paraId="000001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PEK 1000</w:t>
            </w:r>
          </w:p>
          <w:p w:rsidR="00000000" w:rsidDel="00000000" w:rsidP="00000000" w:rsidRDefault="00000000" w:rsidRPr="00000000" w14:paraId="000001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KUL PEK 600</w:t>
            </w:r>
          </w:p>
          <w:p w:rsidR="00000000" w:rsidDel="00000000" w:rsidP="00000000" w:rsidRDefault="00000000" w:rsidRPr="00000000" w14:paraId="000001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MEL 200</w:t>
            </w:r>
          </w:p>
          <w:p w:rsidR="00000000" w:rsidDel="00000000" w:rsidP="00000000" w:rsidRDefault="00000000" w:rsidRPr="00000000" w14:paraId="000001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PEK 550</w:t>
            </w:r>
          </w:p>
          <w:p w:rsidR="00000000" w:rsidDel="00000000" w:rsidP="00000000" w:rsidRDefault="00000000" w:rsidRPr="00000000" w14:paraId="00000133">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MEL PEK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rPr>
                <w:b w:val="1"/>
              </w:rPr>
            </w:pPr>
            <w:r w:rsidDel="00000000" w:rsidR="00000000" w:rsidRPr="00000000">
              <w:rPr>
                <w:rFonts w:ascii="Courier New" w:cs="Courier New" w:eastAsia="Courier New" w:hAnsi="Courier New"/>
                <w:rtl w:val="0"/>
              </w:rPr>
              <w:t xml:space="preserve">1000</w:t>
            </w:r>
            <w:r w:rsidDel="00000000" w:rsidR="00000000" w:rsidRPr="00000000">
              <w:rPr>
                <w:rtl w:val="0"/>
              </w:rPr>
            </w:r>
          </w:p>
        </w:tc>
      </w:tr>
    </w:tbl>
    <w:p w:rsidR="00000000" w:rsidDel="00000000" w:rsidP="00000000" w:rsidRDefault="00000000" w:rsidRPr="00000000" w14:paraId="00000135">
      <w:pPr>
        <w:contextualSpacing w:val="0"/>
        <w:rPr>
          <w:b w:val="1"/>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In this sample input, the cheapest path is from SIN (Singapore) to JKT (Jakarta) to PEK (Beijing). The total airport tax is 100 + 250 + 50 = 400, and total flight cost is 50 + 550 = 600, leading to a overall total cost of 1000.</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There are two parts to this question.</w:t>
      </w:r>
    </w:p>
    <w:p w:rsidR="00000000" w:rsidDel="00000000" w:rsidP="00000000" w:rsidRDefault="00000000" w:rsidRPr="00000000" w14:paraId="00000139">
      <w:pPr>
        <w:numPr>
          <w:ilvl w:val="0"/>
          <w:numId w:val="10"/>
        </w:numPr>
        <w:ind w:left="720" w:hanging="360"/>
        <w:contextualSpacing w:val="1"/>
        <w:rPr>
          <w:u w:val="none"/>
        </w:rPr>
      </w:pPr>
      <w:r w:rsidDel="00000000" w:rsidR="00000000" w:rsidRPr="00000000">
        <w:rPr>
          <w:rtl w:val="0"/>
        </w:rPr>
        <w:t xml:space="preserve">Draw the sample input as a graph such that we can just use a pre-packaged algorithm (covered in CS2040C) without making any modifications to it.</w:t>
      </w:r>
    </w:p>
    <w:p w:rsidR="00000000" w:rsidDel="00000000" w:rsidP="00000000" w:rsidRDefault="00000000" w:rsidRPr="00000000" w14:paraId="0000013A">
      <w:pPr>
        <w:numPr>
          <w:ilvl w:val="0"/>
          <w:numId w:val="10"/>
        </w:numPr>
        <w:ind w:left="720" w:hanging="360"/>
        <w:contextualSpacing w:val="1"/>
        <w:rPr>
          <w:u w:val="none"/>
        </w:rPr>
      </w:pPr>
      <w:r w:rsidDel="00000000" w:rsidR="00000000" w:rsidRPr="00000000">
        <w:rPr>
          <w:rtl w:val="0"/>
        </w:rPr>
        <w:t xml:space="preserve">State your best algorithm to solve this problem.</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1) Just set all vertex weights as incoming edge weights, and set a dummy node that points to SIN. Run SSSP algorithm from the dummy node (the source).</w:t>
            </w:r>
            <w:r w:rsidDel="00000000" w:rsidR="00000000" w:rsidRPr="00000000">
              <w:rPr>
                <w:rtl w:val="0"/>
              </w:rPr>
            </w:r>
          </w:p>
          <w:p w:rsidR="00000000" w:rsidDel="00000000" w:rsidP="00000000" w:rsidRDefault="00000000" w:rsidRPr="00000000" w14:paraId="00000141">
            <w:pPr>
              <w:widowControl w:val="0"/>
              <w:spacing w:line="240" w:lineRule="auto"/>
              <w:contextualSpacing w:val="0"/>
              <w:rPr/>
            </w:pPr>
            <w:commentRangeStart w:id="16"/>
            <w:r w:rsidDel="00000000" w:rsidR="00000000" w:rsidRPr="00000000">
              <w:rPr/>
              <w:drawing>
                <wp:inline distB="114300" distT="114300" distL="114300" distR="114300">
                  <wp:extent cx="5591175" cy="3505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1175" cy="350520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2">
            <w:pPr>
              <w:widowControl w:val="0"/>
              <w:spacing w:line="240" w:lineRule="auto"/>
              <w:contextualSpacing w:val="0"/>
              <w:rPr/>
            </w:pPr>
            <w:r w:rsidDel="00000000" w:rsidR="00000000" w:rsidRPr="00000000">
              <w:rPr>
                <w:rtl w:val="0"/>
              </w:rPr>
            </w:r>
          </w:p>
          <w:p w:rsidR="00000000" w:rsidDel="00000000" w:rsidP="00000000" w:rsidRDefault="00000000" w:rsidRPr="00000000" w14:paraId="00000143">
            <w:pPr>
              <w:widowControl w:val="0"/>
              <w:spacing w:line="240" w:lineRule="auto"/>
              <w:contextualSpacing w:val="0"/>
              <w:rPr/>
            </w:pPr>
            <w:r w:rsidDel="00000000" w:rsidR="00000000" w:rsidRPr="00000000">
              <w:rPr>
                <w:rtl w:val="0"/>
              </w:rPr>
            </w:r>
          </w:p>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2) Dijkstra (either original or modified is fine).</w:t>
            </w:r>
          </w:p>
        </w:tc>
      </w:tr>
    </w:tbl>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The time complexity of this algorithm is O( (</w:t>
      </w:r>
      <w:commentRangeStart w:id="17"/>
      <w:r w:rsidDel="00000000" w:rsidR="00000000" w:rsidRPr="00000000">
        <w:rPr>
          <w:rtl w:val="0"/>
        </w:rPr>
        <w:t xml:space="preserve">V+E) log V</w:t>
      </w:r>
      <w:commentRangeEnd w:id="17"/>
      <w:r w:rsidDel="00000000" w:rsidR="00000000" w:rsidRPr="00000000">
        <w:commentReference w:id="17"/>
      </w:r>
      <w:r w:rsidDel="00000000" w:rsidR="00000000" w:rsidRPr="00000000">
        <w:rPr>
          <w:rtl w:val="0"/>
        </w:rPr>
        <w:t xml:space="preserve"> ).</w:t>
      </w:r>
    </w:p>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49">
      <w:pPr>
        <w:contextualSpacing w:val="0"/>
        <w:rPr>
          <w:b w:val="1"/>
        </w:rPr>
      </w:pPr>
      <w:r w:rsidDel="00000000" w:rsidR="00000000" w:rsidRPr="00000000">
        <w:rPr>
          <w:b w:val="1"/>
          <w:rtl w:val="0"/>
        </w:rPr>
        <w:t xml:space="preserve">D.4: Identical Subarrays (10+5m)</w:t>
      </w:r>
    </w:p>
    <w:p w:rsidR="00000000" w:rsidDel="00000000" w:rsidP="00000000" w:rsidRDefault="00000000" w:rsidRPr="00000000" w14:paraId="0000014A">
      <w:pPr>
        <w:contextualSpacing w:val="0"/>
        <w:rPr>
          <w:i w:val="1"/>
        </w:rPr>
      </w:pPr>
      <w:r w:rsidDel="00000000" w:rsidR="00000000" w:rsidRPr="00000000">
        <w:rPr>
          <w:rtl w:val="0"/>
        </w:rPr>
      </w:r>
    </w:p>
    <w:p w:rsidR="00000000" w:rsidDel="00000000" w:rsidP="00000000" w:rsidRDefault="00000000" w:rsidRPr="00000000" w14:paraId="0000014B">
      <w:pPr>
        <w:contextualSpacing w:val="0"/>
        <w:rPr>
          <w:i w:val="1"/>
        </w:rPr>
      </w:pPr>
      <w:r w:rsidDel="00000000" w:rsidR="00000000" w:rsidRPr="00000000">
        <w:rPr>
          <w:i w:val="1"/>
          <w:rtl w:val="0"/>
        </w:rPr>
        <w:t xml:space="preserve">Warning: This is the toughest question in this paper. Do not attempt until you have finished all the other questions!</w:t>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You are given an array of </w:t>
      </w:r>
      <w:r w:rsidDel="00000000" w:rsidR="00000000" w:rsidRPr="00000000">
        <w:rPr>
          <w:b w:val="1"/>
          <w:rtl w:val="0"/>
        </w:rPr>
        <w:t xml:space="preserve">N</w:t>
      </w:r>
      <w:r w:rsidDel="00000000" w:rsidR="00000000" w:rsidRPr="00000000">
        <w:rPr>
          <w:rtl w:val="0"/>
        </w:rPr>
        <w:t xml:space="preserve"> integers, </w:t>
      </w:r>
      <w:r w:rsidDel="00000000" w:rsidR="00000000" w:rsidRPr="00000000">
        <w:rPr>
          <w:rFonts w:ascii="Consolas" w:cs="Consolas" w:eastAsia="Consolas" w:hAnsi="Consolas"/>
          <w:rtl w:val="0"/>
        </w:rPr>
        <w:t xml:space="preserve">arr</w:t>
      </w:r>
      <w:r w:rsidDel="00000000" w:rsidR="00000000" w:rsidRPr="00000000">
        <w:rPr>
          <w:rtl w:val="0"/>
        </w:rPr>
        <w:t xml:space="preserve"> and would like to support </w:t>
      </w:r>
      <w:r w:rsidDel="00000000" w:rsidR="00000000" w:rsidRPr="00000000">
        <w:rPr>
          <w:b w:val="1"/>
          <w:rtl w:val="0"/>
        </w:rPr>
        <w:t xml:space="preserve">Q</w:t>
      </w:r>
      <w:r w:rsidDel="00000000" w:rsidR="00000000" w:rsidRPr="00000000">
        <w:rPr>
          <w:rtl w:val="0"/>
        </w:rPr>
        <w:t xml:space="preserve"> of the following operations:</w:t>
      </w:r>
    </w:p>
    <w:p w:rsidR="00000000" w:rsidDel="00000000" w:rsidP="00000000" w:rsidRDefault="00000000" w:rsidRPr="00000000" w14:paraId="0000014E">
      <w:pPr>
        <w:numPr>
          <w:ilvl w:val="0"/>
          <w:numId w:val="2"/>
        </w:numPr>
        <w:ind w:left="720" w:hanging="360"/>
        <w:contextualSpacing w:val="1"/>
        <w:rPr/>
      </w:pPr>
      <w:r w:rsidDel="00000000" w:rsidR="00000000" w:rsidRPr="00000000">
        <w:rPr>
          <w:rtl w:val="0"/>
        </w:rPr>
        <w:t xml:space="preserve">Replace the value at index </w:t>
      </w:r>
      <w:r w:rsidDel="00000000" w:rsidR="00000000" w:rsidRPr="00000000">
        <w:rPr>
          <w:rFonts w:ascii="Consolas" w:cs="Consolas" w:eastAsia="Consolas" w:hAnsi="Consolas"/>
          <w:b w:val="1"/>
          <w:rtl w:val="0"/>
        </w:rPr>
        <w:t xml:space="preserve">X</w:t>
      </w:r>
      <w:r w:rsidDel="00000000" w:rsidR="00000000" w:rsidRPr="00000000">
        <w:rPr>
          <w:rtl w:val="0"/>
        </w:rPr>
        <w:t xml:space="preserve"> with </w:t>
      </w:r>
      <w:r w:rsidDel="00000000" w:rsidR="00000000" w:rsidRPr="00000000">
        <w:rPr>
          <w:rFonts w:ascii="Consolas" w:cs="Consolas" w:eastAsia="Consolas" w:hAnsi="Consolas"/>
          <w:b w:val="1"/>
          <w:rtl w:val="0"/>
        </w:rPr>
        <w:t xml:space="preserve">V</w:t>
      </w:r>
      <w:r w:rsidDel="00000000" w:rsidR="00000000" w:rsidRPr="00000000">
        <w:rPr>
          <w:rtl w:val="0"/>
        </w:rPr>
        <w:t xml:space="preserve">. (i.e. </w:t>
      </w:r>
      <w:r w:rsidDel="00000000" w:rsidR="00000000" w:rsidRPr="00000000">
        <w:rPr>
          <w:rFonts w:ascii="Consolas" w:cs="Consolas" w:eastAsia="Consolas" w:hAnsi="Consolas"/>
          <w:rtl w:val="0"/>
        </w:rPr>
        <w:t xml:space="preserve">arr[X] = V</w:t>
      </w:r>
      <w:r w:rsidDel="00000000" w:rsidR="00000000" w:rsidRPr="00000000">
        <w:rPr>
          <w:rtl w:val="0"/>
        </w:rPr>
        <w:t xml:space="preserve">)</w:t>
      </w:r>
    </w:p>
    <w:p w:rsidR="00000000" w:rsidDel="00000000" w:rsidP="00000000" w:rsidRDefault="00000000" w:rsidRPr="00000000" w14:paraId="0000014F">
      <w:pPr>
        <w:numPr>
          <w:ilvl w:val="0"/>
          <w:numId w:val="2"/>
        </w:numPr>
        <w:ind w:left="720" w:hanging="360"/>
        <w:contextualSpacing w:val="1"/>
        <w:rPr/>
      </w:pPr>
      <w:r w:rsidDel="00000000" w:rsidR="00000000" w:rsidRPr="00000000">
        <w:rPr>
          <w:rtl w:val="0"/>
        </w:rPr>
        <w:t xml:space="preserve">Check if the subarray starting at index </w:t>
      </w:r>
      <w:r w:rsidDel="00000000" w:rsidR="00000000" w:rsidRPr="00000000">
        <w:rPr>
          <w:b w:val="1"/>
          <w:rtl w:val="0"/>
        </w:rPr>
        <w:t xml:space="preserve">L</w:t>
      </w:r>
      <w:r w:rsidDel="00000000" w:rsidR="00000000" w:rsidRPr="00000000">
        <w:rPr>
          <w:rtl w:val="0"/>
        </w:rPr>
        <w:t xml:space="preserve"> and ending at index </w:t>
      </w:r>
      <w:r w:rsidDel="00000000" w:rsidR="00000000" w:rsidRPr="00000000">
        <w:rPr>
          <w:b w:val="1"/>
          <w:rtl w:val="0"/>
        </w:rPr>
        <w:t xml:space="preserve">R</w:t>
      </w:r>
      <w:r w:rsidDel="00000000" w:rsidR="00000000" w:rsidRPr="00000000">
        <w:rPr>
          <w:rtl w:val="0"/>
        </w:rPr>
        <w:t xml:space="preserve"> (inclusive) all contains the same value. (i.e. check if </w:t>
      </w:r>
      <w:r w:rsidDel="00000000" w:rsidR="00000000" w:rsidRPr="00000000">
        <w:rPr>
          <w:rFonts w:ascii="Consolas" w:cs="Consolas" w:eastAsia="Consolas" w:hAnsi="Consolas"/>
          <w:rtl w:val="0"/>
        </w:rPr>
        <w:t xml:space="preserve">arr[L], arr[L+1], …, arr[R-1], arr[R]</w:t>
      </w:r>
      <w:r w:rsidDel="00000000" w:rsidR="00000000" w:rsidRPr="00000000">
        <w:rPr>
          <w:rtl w:val="0"/>
        </w:rPr>
        <w:t xml:space="preserve"> are all the same)</w:t>
      </w:r>
    </w:p>
    <w:p w:rsidR="00000000" w:rsidDel="00000000" w:rsidP="00000000" w:rsidRDefault="00000000" w:rsidRPr="00000000" w14:paraId="00000150">
      <w:pPr>
        <w:contextualSpacing w:val="0"/>
        <w:rPr/>
      </w:pPr>
      <w:r w:rsidDel="00000000" w:rsidR="00000000" w:rsidRPr="00000000">
        <w:rPr>
          <w:rtl w:val="0"/>
        </w:rPr>
        <w:tab/>
        <w:t xml:space="preserve">If they are all the same value, print that value. Otherwise, print “no”.</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The input starts with a single integer </w:t>
      </w:r>
      <w:r w:rsidDel="00000000" w:rsidR="00000000" w:rsidRPr="00000000">
        <w:rPr>
          <w:b w:val="1"/>
          <w:rtl w:val="0"/>
        </w:rPr>
        <w:t xml:space="preserve">N</w:t>
      </w:r>
      <w:r w:rsidDel="00000000" w:rsidR="00000000" w:rsidRPr="00000000">
        <w:rPr>
          <w:rtl w:val="0"/>
        </w:rPr>
        <w:t xml:space="preserve">, followed by </w:t>
      </w:r>
      <w:r w:rsidDel="00000000" w:rsidR="00000000" w:rsidRPr="00000000">
        <w:rPr>
          <w:b w:val="1"/>
          <w:rtl w:val="0"/>
        </w:rPr>
        <w:t xml:space="preserve">N</w:t>
      </w:r>
      <w:r w:rsidDel="00000000" w:rsidR="00000000" w:rsidRPr="00000000">
        <w:rPr>
          <w:rtl w:val="0"/>
        </w:rPr>
        <w:t xml:space="preserve"> integers describing the initial array </w:t>
      </w:r>
      <w:r w:rsidDel="00000000" w:rsidR="00000000" w:rsidRPr="00000000">
        <w:rPr>
          <w:rFonts w:ascii="Consolas" w:cs="Consolas" w:eastAsia="Consolas" w:hAnsi="Consolas"/>
          <w:rtl w:val="0"/>
        </w:rPr>
        <w:t xml:space="preserve">arr</w:t>
      </w:r>
      <w:r w:rsidDel="00000000" w:rsidR="00000000" w:rsidRPr="00000000">
        <w:rPr>
          <w:rtl w:val="0"/>
        </w:rPr>
        <w:t xml:space="preserve"> on the next line. </w:t>
      </w:r>
      <w:r w:rsidDel="00000000" w:rsidR="00000000" w:rsidRPr="00000000">
        <w:rPr>
          <w:b w:val="1"/>
          <w:rtl w:val="0"/>
        </w:rPr>
        <w:t xml:space="preserve">N</w:t>
      </w:r>
      <w:r w:rsidDel="00000000" w:rsidR="00000000" w:rsidRPr="00000000">
        <w:rPr>
          <w:rtl w:val="0"/>
        </w:rPr>
        <w:t xml:space="preserve"> will be up to 100,000.</w:t>
      </w:r>
    </w:p>
    <w:p w:rsidR="00000000" w:rsidDel="00000000" w:rsidP="00000000" w:rsidRDefault="00000000" w:rsidRPr="00000000" w14:paraId="00000153">
      <w:pPr>
        <w:contextualSpacing w:val="0"/>
        <w:rPr/>
      </w:pPr>
      <w:r w:rsidDel="00000000" w:rsidR="00000000" w:rsidRPr="00000000">
        <w:rPr>
          <w:rtl w:val="0"/>
        </w:rPr>
        <w:t xml:space="preserve">This is followed by another integer </w:t>
      </w:r>
      <w:r w:rsidDel="00000000" w:rsidR="00000000" w:rsidRPr="00000000">
        <w:rPr>
          <w:b w:val="1"/>
          <w:rtl w:val="0"/>
        </w:rPr>
        <w:t xml:space="preserve">Q</w:t>
      </w:r>
      <w:r w:rsidDel="00000000" w:rsidR="00000000" w:rsidRPr="00000000">
        <w:rPr>
          <w:rtl w:val="0"/>
        </w:rPr>
        <w:t xml:space="preserve">, the number of operations that should be performed. </w:t>
      </w:r>
      <w:r w:rsidDel="00000000" w:rsidR="00000000" w:rsidRPr="00000000">
        <w:rPr>
          <w:b w:val="1"/>
          <w:rtl w:val="0"/>
        </w:rPr>
        <w:t xml:space="preserve">Q</w:t>
      </w:r>
      <w:r w:rsidDel="00000000" w:rsidR="00000000" w:rsidRPr="00000000">
        <w:rPr>
          <w:rtl w:val="0"/>
        </w:rPr>
        <w:t xml:space="preserve"> will be up to 100,000.</w:t>
      </w:r>
    </w:p>
    <w:p w:rsidR="00000000" w:rsidDel="00000000" w:rsidP="00000000" w:rsidRDefault="00000000" w:rsidRPr="00000000" w14:paraId="00000154">
      <w:pPr>
        <w:contextualSpacing w:val="0"/>
        <w:rPr/>
      </w:pPr>
      <w:r w:rsidDel="00000000" w:rsidR="00000000" w:rsidRPr="00000000">
        <w:rPr>
          <w:b w:val="1"/>
          <w:rtl w:val="0"/>
        </w:rPr>
        <w:t xml:space="preserve">Q</w:t>
      </w:r>
      <w:r w:rsidDel="00000000" w:rsidR="00000000" w:rsidRPr="00000000">
        <w:rPr>
          <w:rtl w:val="0"/>
        </w:rPr>
        <w:t xml:space="preserve"> lines will follow. The first integer of each of these lines will be either 1 or 2, denoting the type of operation that should be performed.</w:t>
      </w:r>
    </w:p>
    <w:p w:rsidR="00000000" w:rsidDel="00000000" w:rsidP="00000000" w:rsidRDefault="00000000" w:rsidRPr="00000000" w14:paraId="00000155">
      <w:pPr>
        <w:contextualSpacing w:val="0"/>
        <w:rPr/>
      </w:pPr>
      <w:r w:rsidDel="00000000" w:rsidR="00000000" w:rsidRPr="00000000">
        <w:rPr>
          <w:rtl w:val="0"/>
        </w:rPr>
        <w:t xml:space="preserve">For operation (1), two more integers </w:t>
      </w:r>
      <w:r w:rsidDel="00000000" w:rsidR="00000000" w:rsidRPr="00000000">
        <w:rPr>
          <w:b w:val="1"/>
          <w:rtl w:val="0"/>
        </w:rPr>
        <w:t xml:space="preserve">X</w:t>
      </w:r>
      <w:r w:rsidDel="00000000" w:rsidR="00000000" w:rsidRPr="00000000">
        <w:rPr>
          <w:rtl w:val="0"/>
        </w:rPr>
        <w:t xml:space="preserve"> and </w:t>
      </w:r>
      <w:r w:rsidDel="00000000" w:rsidR="00000000" w:rsidRPr="00000000">
        <w:rPr>
          <w:b w:val="1"/>
          <w:rtl w:val="0"/>
        </w:rPr>
        <w:t xml:space="preserve">V</w:t>
      </w:r>
      <w:r w:rsidDel="00000000" w:rsidR="00000000" w:rsidRPr="00000000">
        <w:rPr>
          <w:rtl w:val="0"/>
        </w:rPr>
        <w:t xml:space="preserve"> will follow. It is guaranteed that </w:t>
      </w:r>
      <w:r w:rsidDel="00000000" w:rsidR="00000000" w:rsidRPr="00000000">
        <w:rPr>
          <w:b w:val="1"/>
          <w:rtl w:val="0"/>
        </w:rPr>
        <w:t xml:space="preserve">0</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X &lt; N</w:t>
      </w:r>
      <w:r w:rsidDel="00000000" w:rsidR="00000000" w:rsidRPr="00000000">
        <w:rPr>
          <w:rtl w:val="0"/>
        </w:rPr>
        <w:t xml:space="preserve">.</w:t>
      </w:r>
    </w:p>
    <w:p w:rsidR="00000000" w:rsidDel="00000000" w:rsidP="00000000" w:rsidRDefault="00000000" w:rsidRPr="00000000" w14:paraId="00000156">
      <w:pPr>
        <w:contextualSpacing w:val="0"/>
        <w:rPr/>
      </w:pPr>
      <w:r w:rsidDel="00000000" w:rsidR="00000000" w:rsidRPr="00000000">
        <w:rPr>
          <w:rtl w:val="0"/>
        </w:rPr>
        <w:t xml:space="preserve">For operation (2), two more integers </w:t>
      </w:r>
      <w:r w:rsidDel="00000000" w:rsidR="00000000" w:rsidRPr="00000000">
        <w:rPr>
          <w:b w:val="1"/>
          <w:rtl w:val="0"/>
        </w:rPr>
        <w:t xml:space="preserve">L</w:t>
      </w:r>
      <w:r w:rsidDel="00000000" w:rsidR="00000000" w:rsidRPr="00000000">
        <w:rPr>
          <w:rtl w:val="0"/>
        </w:rPr>
        <w:t xml:space="preserve"> and </w:t>
      </w:r>
      <w:r w:rsidDel="00000000" w:rsidR="00000000" w:rsidRPr="00000000">
        <w:rPr>
          <w:b w:val="1"/>
          <w:rtl w:val="0"/>
        </w:rPr>
        <w:t xml:space="preserve">R</w:t>
      </w:r>
      <w:r w:rsidDel="00000000" w:rsidR="00000000" w:rsidRPr="00000000">
        <w:rPr>
          <w:rtl w:val="0"/>
        </w:rPr>
        <w:t xml:space="preserve"> will follow. It is guaranteed that </w:t>
      </w:r>
      <w:r w:rsidDel="00000000" w:rsidR="00000000" w:rsidRPr="00000000">
        <w:rPr>
          <w:b w:val="1"/>
          <w:rtl w:val="0"/>
        </w:rPr>
        <w:t xml:space="preserve">0</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L ≤ R &lt; N</w:t>
      </w:r>
      <w:r w:rsidDel="00000000" w:rsidR="00000000" w:rsidRPr="00000000">
        <w:rPr>
          <w:rtl w:val="0"/>
        </w:rPr>
        <w:t xml:space="preserve">.</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For the easier version, the following constraints apply. (10m)</w:t>
      </w:r>
    </w:p>
    <w:p w:rsidR="00000000" w:rsidDel="00000000" w:rsidP="00000000" w:rsidRDefault="00000000" w:rsidRPr="00000000" w14:paraId="00000159">
      <w:pPr>
        <w:numPr>
          <w:ilvl w:val="0"/>
          <w:numId w:val="7"/>
        </w:numPr>
        <w:ind w:left="720" w:hanging="360"/>
        <w:contextualSpacing w:val="1"/>
        <w:rPr/>
      </w:pPr>
      <w:r w:rsidDel="00000000" w:rsidR="00000000" w:rsidRPr="00000000">
        <w:rPr>
          <w:rtl w:val="0"/>
        </w:rPr>
        <w:t xml:space="preserve">All integers in the initial array </w:t>
      </w:r>
      <w:r w:rsidDel="00000000" w:rsidR="00000000" w:rsidRPr="00000000">
        <w:rPr>
          <w:b w:val="1"/>
          <w:rtl w:val="0"/>
        </w:rPr>
        <w:t xml:space="preserve">is guaranteed to be either 0 or 1.</w:t>
      </w:r>
      <w:r w:rsidDel="00000000" w:rsidR="00000000" w:rsidRPr="00000000">
        <w:rPr>
          <w:rtl w:val="0"/>
        </w:rPr>
      </w:r>
    </w:p>
    <w:p w:rsidR="00000000" w:rsidDel="00000000" w:rsidP="00000000" w:rsidRDefault="00000000" w:rsidRPr="00000000" w14:paraId="0000015A">
      <w:pPr>
        <w:numPr>
          <w:ilvl w:val="0"/>
          <w:numId w:val="7"/>
        </w:numPr>
        <w:ind w:left="720" w:hanging="360"/>
        <w:contextualSpacing w:val="1"/>
        <w:rPr/>
      </w:pPr>
      <w:r w:rsidDel="00000000" w:rsidR="00000000" w:rsidRPr="00000000">
        <w:rPr>
          <w:rtl w:val="0"/>
        </w:rPr>
        <w:t xml:space="preserve">All values of </w:t>
      </w:r>
      <w:r w:rsidDel="00000000" w:rsidR="00000000" w:rsidRPr="00000000">
        <w:rPr>
          <w:b w:val="1"/>
          <w:rtl w:val="0"/>
        </w:rPr>
        <w:t xml:space="preserve">V</w:t>
      </w:r>
      <w:r w:rsidDel="00000000" w:rsidR="00000000" w:rsidRPr="00000000">
        <w:rPr>
          <w:rtl w:val="0"/>
        </w:rPr>
        <w:t xml:space="preserve"> in operation (1) </w:t>
      </w:r>
      <w:r w:rsidDel="00000000" w:rsidR="00000000" w:rsidRPr="00000000">
        <w:rPr>
          <w:b w:val="1"/>
          <w:rtl w:val="0"/>
        </w:rPr>
        <w:t xml:space="preserve">is also guaranteed to be either 0 or 1</w:t>
      </w:r>
      <w:r w:rsidDel="00000000" w:rsidR="00000000" w:rsidRPr="00000000">
        <w:rPr>
          <w:rtl w:val="0"/>
        </w:rPr>
        <w:t xml:space="preserve">.</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For the harder version, the following constraints apply. (5m, no partial marks)</w:t>
      </w:r>
    </w:p>
    <w:p w:rsidR="00000000" w:rsidDel="00000000" w:rsidP="00000000" w:rsidRDefault="00000000" w:rsidRPr="00000000" w14:paraId="0000015D">
      <w:pPr>
        <w:numPr>
          <w:ilvl w:val="0"/>
          <w:numId w:val="4"/>
        </w:numPr>
        <w:ind w:left="720" w:hanging="360"/>
        <w:contextualSpacing w:val="1"/>
        <w:rPr/>
      </w:pPr>
      <w:r w:rsidDel="00000000" w:rsidR="00000000" w:rsidRPr="00000000">
        <w:rPr>
          <w:rtl w:val="0"/>
        </w:rPr>
        <w:t xml:space="preserve">All integers in the initial array will be from </w:t>
      </w:r>
      <w:r w:rsidDel="00000000" w:rsidR="00000000" w:rsidRPr="00000000">
        <w:rPr>
          <w:b w:val="1"/>
          <w:rtl w:val="0"/>
        </w:rPr>
        <w:t xml:space="preserve">0 to 1,000,000,000</w:t>
      </w:r>
      <w:r w:rsidDel="00000000" w:rsidR="00000000" w:rsidRPr="00000000">
        <w:rPr>
          <w:rtl w:val="0"/>
        </w:rPr>
        <w:t xml:space="preserve">.</w:t>
      </w:r>
    </w:p>
    <w:p w:rsidR="00000000" w:rsidDel="00000000" w:rsidP="00000000" w:rsidRDefault="00000000" w:rsidRPr="00000000" w14:paraId="0000015E">
      <w:pPr>
        <w:numPr>
          <w:ilvl w:val="0"/>
          <w:numId w:val="4"/>
        </w:numPr>
        <w:ind w:left="720" w:hanging="360"/>
        <w:contextualSpacing w:val="1"/>
        <w:rPr/>
      </w:pPr>
      <w:r w:rsidDel="00000000" w:rsidR="00000000" w:rsidRPr="00000000">
        <w:rPr>
          <w:rtl w:val="0"/>
        </w:rPr>
        <w:t xml:space="preserve">All values of </w:t>
      </w:r>
      <w:r w:rsidDel="00000000" w:rsidR="00000000" w:rsidRPr="00000000">
        <w:rPr>
          <w:b w:val="1"/>
          <w:rtl w:val="0"/>
        </w:rPr>
        <w:t xml:space="preserve">V</w:t>
      </w:r>
      <w:r w:rsidDel="00000000" w:rsidR="00000000" w:rsidRPr="00000000">
        <w:rPr>
          <w:rtl w:val="0"/>
        </w:rPr>
        <w:t xml:space="preserve"> in operation (1) is also guaranteed to be from </w:t>
      </w:r>
      <w:r w:rsidDel="00000000" w:rsidR="00000000" w:rsidRPr="00000000">
        <w:rPr>
          <w:b w:val="1"/>
          <w:rtl w:val="0"/>
        </w:rPr>
        <w:t xml:space="preserve">0 to 1,000,000,000</w:t>
      </w:r>
      <w:r w:rsidDel="00000000" w:rsidR="00000000" w:rsidRPr="00000000">
        <w:rPr>
          <w:rtl w:val="0"/>
        </w:rPr>
        <w:t xml:space="preserve">.</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Note: Solving the harder version will automatically award you points for the easier version. However, 0 marks would be awarded if the harder version is incorrect and there is nothing written for the easier version.</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Sample Input for Easier Version</w:t>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rPr>
                <w:b w:val="1"/>
              </w:rPr>
            </w:pPr>
            <w:r w:rsidDel="00000000" w:rsidR="00000000" w:rsidRPr="00000000">
              <w:rPr>
                <w:b w:val="1"/>
                <w:rtl w:val="0"/>
              </w:rPr>
              <w:t xml:space="preserve">Sample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16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0 1 0 0</w:t>
            </w:r>
          </w:p>
          <w:p w:rsidR="00000000" w:rsidDel="00000000" w:rsidP="00000000" w:rsidRDefault="00000000" w:rsidRPr="00000000" w14:paraId="000001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1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2 2 3</w:t>
            </w:r>
          </w:p>
          <w:p w:rsidR="00000000" w:rsidDel="00000000" w:rsidP="00000000" w:rsidRDefault="00000000" w:rsidRPr="00000000" w14:paraId="000001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2 0 3</w:t>
            </w:r>
          </w:p>
          <w:p w:rsidR="00000000" w:rsidDel="00000000" w:rsidP="00000000" w:rsidRDefault="00000000" w:rsidRPr="00000000" w14:paraId="000001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1 1 0</w:t>
            </w:r>
          </w:p>
          <w:p w:rsidR="00000000" w:rsidDel="00000000" w:rsidP="00000000" w:rsidRDefault="00000000" w:rsidRPr="00000000" w14:paraId="0000016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2 0 3</w:t>
            </w:r>
          </w:p>
          <w:p w:rsidR="00000000" w:rsidDel="00000000" w:rsidP="00000000" w:rsidRDefault="00000000" w:rsidRPr="00000000" w14:paraId="000001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1 1 1</w:t>
            </w:r>
          </w:p>
          <w:p w:rsidR="00000000" w:rsidDel="00000000" w:rsidP="00000000" w:rsidRDefault="00000000" w:rsidRPr="00000000" w14:paraId="0000016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1 2 1</w:t>
            </w:r>
          </w:p>
          <w:p w:rsidR="00000000" w:rsidDel="00000000" w:rsidP="00000000" w:rsidRDefault="00000000" w:rsidRPr="00000000" w14:paraId="0000016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2 1 2</w:t>
            </w:r>
          </w:p>
          <w:p w:rsidR="00000000" w:rsidDel="00000000" w:rsidP="00000000" w:rsidRDefault="00000000" w:rsidRPr="00000000" w14:paraId="000001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7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w:t>
            </w:r>
          </w:p>
          <w:p w:rsidR="00000000" w:rsidDel="00000000" w:rsidP="00000000" w:rsidRDefault="00000000" w:rsidRPr="00000000" w14:paraId="000001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bl>
    <w:p w:rsidR="00000000" w:rsidDel="00000000" w:rsidP="00000000" w:rsidRDefault="00000000" w:rsidRPr="00000000" w14:paraId="00000175">
      <w:pPr>
        <w:contextualSpacing w:val="0"/>
        <w:rPr/>
      </w:pPr>
      <w:r w:rsidDel="00000000" w:rsidR="00000000" w:rsidRPr="00000000">
        <w:rPr>
          <w:rtl w:val="0"/>
        </w:rPr>
        <w:t xml:space="preserve">Explanation of Sample Input:</w:t>
      </w:r>
    </w:p>
    <w:p w:rsidR="00000000" w:rsidDel="00000000" w:rsidP="00000000" w:rsidRDefault="00000000" w:rsidRPr="00000000" w14:paraId="00000176">
      <w:pPr>
        <w:contextualSpacing w:val="0"/>
        <w:rPr/>
      </w:pPr>
      <w:r w:rsidDel="00000000" w:rsidR="00000000" w:rsidRPr="00000000">
        <w:rPr>
          <w:rtl w:val="0"/>
        </w:rPr>
        <w:t xml:space="preserve">Initially the content of the array is as such: [0, 1, 0, 0].</w:t>
      </w:r>
    </w:p>
    <w:p w:rsidR="00000000" w:rsidDel="00000000" w:rsidP="00000000" w:rsidRDefault="00000000" w:rsidRPr="00000000" w14:paraId="00000177">
      <w:pPr>
        <w:contextualSpacing w:val="0"/>
        <w:rPr/>
      </w:pPr>
      <w:r w:rsidDel="00000000" w:rsidR="00000000" w:rsidRPr="00000000">
        <w:rPr>
          <w:rtl w:val="0"/>
        </w:rPr>
        <w:t xml:space="preserve">The first operation asks if arr[2] to arr[3] have the same value. This corresponds to the underlined portion of the array: [0, 1, </w:t>
      </w:r>
      <w:r w:rsidDel="00000000" w:rsidR="00000000" w:rsidRPr="00000000">
        <w:rPr>
          <w:u w:val="single"/>
          <w:rtl w:val="0"/>
        </w:rPr>
        <w:t xml:space="preserve">0, 0</w:t>
      </w:r>
      <w:r w:rsidDel="00000000" w:rsidR="00000000" w:rsidRPr="00000000">
        <w:rPr>
          <w:rtl w:val="0"/>
        </w:rPr>
        <w:t xml:space="preserve">]. Since the value is the same, we output that value, 0.</w:t>
      </w:r>
    </w:p>
    <w:p w:rsidR="00000000" w:rsidDel="00000000" w:rsidP="00000000" w:rsidRDefault="00000000" w:rsidRPr="00000000" w14:paraId="00000178">
      <w:pPr>
        <w:contextualSpacing w:val="0"/>
        <w:rPr/>
      </w:pPr>
      <w:r w:rsidDel="00000000" w:rsidR="00000000" w:rsidRPr="00000000">
        <w:rPr>
          <w:rtl w:val="0"/>
        </w:rPr>
        <w:t xml:space="preserve">The second operation asks if arr[0] to arr[3] have the same value. This corresponds to the entire array: [</w:t>
      </w:r>
      <w:r w:rsidDel="00000000" w:rsidR="00000000" w:rsidRPr="00000000">
        <w:rPr>
          <w:u w:val="single"/>
          <w:rtl w:val="0"/>
        </w:rPr>
        <w:t xml:space="preserve">0, 1, 0, 0</w:t>
      </w:r>
      <w:r w:rsidDel="00000000" w:rsidR="00000000" w:rsidRPr="00000000">
        <w:rPr>
          <w:rtl w:val="0"/>
        </w:rPr>
        <w:t xml:space="preserve">]. As there are a mixture of ‘0’ and ‘1’ in this range, not all values are the same. Hence, we output ‘no’.</w:t>
      </w:r>
    </w:p>
    <w:p w:rsidR="00000000" w:rsidDel="00000000" w:rsidP="00000000" w:rsidRDefault="00000000" w:rsidRPr="00000000" w14:paraId="00000179">
      <w:pPr>
        <w:contextualSpacing w:val="0"/>
        <w:rPr/>
      </w:pPr>
      <w:r w:rsidDel="00000000" w:rsidR="00000000" w:rsidRPr="00000000">
        <w:rPr>
          <w:rtl w:val="0"/>
        </w:rPr>
        <w:t xml:space="preserve">The third operation is to change arr[1] to a value of ‘0’. Now the array is: [0, 0, 0, 0].</w:t>
      </w:r>
    </w:p>
    <w:p w:rsidR="00000000" w:rsidDel="00000000" w:rsidP="00000000" w:rsidRDefault="00000000" w:rsidRPr="00000000" w14:paraId="0000017A">
      <w:pPr>
        <w:contextualSpacing w:val="0"/>
        <w:rPr/>
      </w:pPr>
      <w:r w:rsidDel="00000000" w:rsidR="00000000" w:rsidRPr="00000000">
        <w:rPr>
          <w:rtl w:val="0"/>
        </w:rPr>
        <w:t xml:space="preserve">The fourth operation asks if arr[0] to arr[3] have the same value. This corresponds to the entire array: [</w:t>
      </w:r>
      <w:r w:rsidDel="00000000" w:rsidR="00000000" w:rsidRPr="00000000">
        <w:rPr>
          <w:u w:val="single"/>
          <w:rtl w:val="0"/>
        </w:rPr>
        <w:t xml:space="preserve">0, 0, 0, 0</w:t>
      </w:r>
      <w:r w:rsidDel="00000000" w:rsidR="00000000" w:rsidRPr="00000000">
        <w:rPr>
          <w:rtl w:val="0"/>
        </w:rPr>
        <w:t xml:space="preserve">]. Since the value is the same, we output that value, 0.</w:t>
      </w:r>
    </w:p>
    <w:p w:rsidR="00000000" w:rsidDel="00000000" w:rsidP="00000000" w:rsidRDefault="00000000" w:rsidRPr="00000000" w14:paraId="0000017B">
      <w:pPr>
        <w:contextualSpacing w:val="0"/>
        <w:rPr/>
      </w:pPr>
      <w:r w:rsidDel="00000000" w:rsidR="00000000" w:rsidRPr="00000000">
        <w:rPr>
          <w:rtl w:val="0"/>
        </w:rPr>
        <w:t xml:space="preserve">The fifth operation changes arr[1] to a value of ‘1’.</w:t>
      </w:r>
    </w:p>
    <w:p w:rsidR="00000000" w:rsidDel="00000000" w:rsidP="00000000" w:rsidRDefault="00000000" w:rsidRPr="00000000" w14:paraId="0000017C">
      <w:pPr>
        <w:contextualSpacing w:val="0"/>
        <w:rPr/>
      </w:pPr>
      <w:r w:rsidDel="00000000" w:rsidR="00000000" w:rsidRPr="00000000">
        <w:rPr>
          <w:rtl w:val="0"/>
        </w:rPr>
        <w:t xml:space="preserve">The sixth operation changes arr[2] to a value of ‘1’. The array is now: [0, 1, 1, 0].</w:t>
      </w:r>
    </w:p>
    <w:p w:rsidR="00000000" w:rsidDel="00000000" w:rsidP="00000000" w:rsidRDefault="00000000" w:rsidRPr="00000000" w14:paraId="0000017D">
      <w:pPr>
        <w:contextualSpacing w:val="0"/>
        <w:rPr/>
      </w:pPr>
      <w:r w:rsidDel="00000000" w:rsidR="00000000" w:rsidRPr="00000000">
        <w:rPr>
          <w:rtl w:val="0"/>
        </w:rPr>
        <w:t xml:space="preserve">The seventh operation asks if arr[1] to arr[2] have the same value. This corresponds to the underlined portion of the array: [0, </w:t>
      </w:r>
      <w:r w:rsidDel="00000000" w:rsidR="00000000" w:rsidRPr="00000000">
        <w:rPr>
          <w:u w:val="single"/>
          <w:rtl w:val="0"/>
        </w:rPr>
        <w:t xml:space="preserve">1, 1</w:t>
      </w:r>
      <w:r w:rsidDel="00000000" w:rsidR="00000000" w:rsidRPr="00000000">
        <w:rPr>
          <w:rtl w:val="0"/>
        </w:rPr>
        <w:t xml:space="preserve">, 0]. Since the value is the same, we output that value, 1.</w:t>
      </w:r>
    </w:p>
    <w:p w:rsidR="00000000" w:rsidDel="00000000" w:rsidP="00000000" w:rsidRDefault="00000000" w:rsidRPr="00000000" w14:paraId="0000017E">
      <w:pPr>
        <w:contextualSpacing w:val="0"/>
        <w:rPr/>
      </w:pPr>
      <w:r w:rsidDel="00000000" w:rsidR="00000000" w:rsidRPr="00000000">
        <w:rPr>
          <w:rtl w:val="0"/>
        </w:rPr>
        <w:t xml:space="preserve">The last operation changes arr[0] to ‘0’. Since arr[0] is already 0, this operation does not change the array at all. The array remains as [0, 1, 1, 0].</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t xml:space="preserve">Sample Input for Hard Version: (no explanation)</w:t>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rPr>
                <w:b w:val="1"/>
              </w:rPr>
            </w:pPr>
            <w:r w:rsidDel="00000000" w:rsidR="00000000" w:rsidRPr="00000000">
              <w:rPr>
                <w:b w:val="1"/>
                <w:rtl w:val="0"/>
              </w:rPr>
              <w:t xml:space="preserve">Sample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18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3 0 1 1 1 2 1 1 3 3</w:t>
            </w:r>
          </w:p>
          <w:p w:rsidR="00000000" w:rsidDel="00000000" w:rsidP="00000000" w:rsidRDefault="00000000" w:rsidRPr="00000000" w14:paraId="0000018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8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2 2 7</w:t>
            </w:r>
          </w:p>
          <w:p w:rsidR="00000000" w:rsidDel="00000000" w:rsidP="00000000" w:rsidRDefault="00000000" w:rsidRPr="00000000" w14:paraId="0000018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1 5 1</w:t>
            </w:r>
          </w:p>
          <w:p w:rsidR="00000000" w:rsidDel="00000000" w:rsidP="00000000" w:rsidRDefault="00000000" w:rsidRPr="00000000" w14:paraId="0000018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2 2 7</w:t>
            </w:r>
          </w:p>
          <w:p w:rsidR="00000000" w:rsidDel="00000000" w:rsidP="00000000" w:rsidRDefault="00000000" w:rsidRPr="00000000" w14:paraId="0000018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1 7 3</w:t>
            </w:r>
          </w:p>
          <w:p w:rsidR="00000000" w:rsidDel="00000000" w:rsidP="00000000" w:rsidRDefault="00000000" w:rsidRPr="00000000" w14:paraId="0000018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2 7 9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w:t>
            </w:r>
          </w:p>
          <w:p w:rsidR="00000000" w:rsidDel="00000000" w:rsidP="00000000" w:rsidRDefault="00000000" w:rsidRPr="00000000" w14:paraId="0000018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18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bl>
    <w:p w:rsidR="00000000" w:rsidDel="00000000" w:rsidP="00000000" w:rsidRDefault="00000000" w:rsidRPr="00000000" w14:paraId="0000018E">
      <w:pPr>
        <w:contextualSpacing w:val="0"/>
        <w:rPr>
          <w:b w:val="1"/>
        </w:rPr>
      </w:pPr>
      <w:r w:rsidDel="00000000" w:rsidR="00000000" w:rsidRPr="00000000">
        <w:rPr>
          <w:rtl w:val="0"/>
        </w:rPr>
      </w:r>
    </w:p>
    <w:p w:rsidR="00000000" w:rsidDel="00000000" w:rsidP="00000000" w:rsidRDefault="00000000" w:rsidRPr="00000000" w14:paraId="0000018F">
      <w:pPr>
        <w:contextualSpacing w:val="0"/>
        <w:rPr>
          <w:b w:val="1"/>
        </w:rPr>
      </w:pPr>
      <w:r w:rsidDel="00000000" w:rsidR="00000000" w:rsidRPr="00000000">
        <w:rPr>
          <w:b w:val="1"/>
          <w:rtl w:val="0"/>
        </w:rPr>
        <w:t xml:space="preserve">Solution Sketch to Easier Variant</w:t>
      </w:r>
    </w:p>
    <w:p w:rsidR="00000000" w:rsidDel="00000000" w:rsidP="00000000" w:rsidRDefault="00000000" w:rsidRPr="00000000" w14:paraId="00000190">
      <w:pPr>
        <w:contextualSpacing w:val="0"/>
        <w:rPr/>
      </w:pPr>
      <w:r w:rsidDel="00000000" w:rsidR="00000000" w:rsidRPr="00000000">
        <w:rPr>
          <w:rtl w:val="0"/>
        </w:rPr>
        <w:t xml:space="preserve">Initialization</w:t>
      </w:r>
    </w:p>
    <w:p w:rsidR="00000000" w:rsidDel="00000000" w:rsidP="00000000" w:rsidRDefault="00000000" w:rsidRPr="00000000" w14:paraId="00000191">
      <w:pPr>
        <w:numPr>
          <w:ilvl w:val="0"/>
          <w:numId w:val="3"/>
        </w:numPr>
        <w:ind w:left="720" w:hanging="360"/>
        <w:contextualSpacing w:val="1"/>
        <w:rPr/>
      </w:pPr>
      <w:r w:rsidDel="00000000" w:rsidR="00000000" w:rsidRPr="00000000">
        <w:rPr>
          <w:rtl w:val="0"/>
        </w:rPr>
        <w:t xml:space="preserve">Keep a copy of the array, </w:t>
      </w:r>
      <w:r w:rsidDel="00000000" w:rsidR="00000000" w:rsidRPr="00000000">
        <w:rPr>
          <w:rFonts w:ascii="Consolas" w:cs="Consolas" w:eastAsia="Consolas" w:hAnsi="Consolas"/>
          <w:rtl w:val="0"/>
        </w:rPr>
        <w:t xml:space="preserve">arr</w:t>
      </w:r>
      <w:r w:rsidDel="00000000" w:rsidR="00000000" w:rsidRPr="00000000">
        <w:rPr>
          <w:rtl w:val="0"/>
        </w:rPr>
        <w:t xml:space="preserve">.</w:t>
      </w:r>
    </w:p>
    <w:p w:rsidR="00000000" w:rsidDel="00000000" w:rsidP="00000000" w:rsidRDefault="00000000" w:rsidRPr="00000000" w14:paraId="00000192">
      <w:pPr>
        <w:numPr>
          <w:ilvl w:val="0"/>
          <w:numId w:val="3"/>
        </w:numPr>
        <w:ind w:left="720" w:hanging="360"/>
        <w:contextualSpacing w:val="1"/>
        <w:rPr/>
      </w:pPr>
      <w:r w:rsidDel="00000000" w:rsidR="00000000" w:rsidRPr="00000000">
        <w:rPr>
          <w:rtl w:val="0"/>
        </w:rPr>
        <w:t xml:space="preserve">Create two </w:t>
      </w:r>
      <w:r w:rsidDel="00000000" w:rsidR="00000000" w:rsidRPr="00000000">
        <w:rPr>
          <w:rFonts w:ascii="Consolas" w:cs="Consolas" w:eastAsia="Consolas" w:hAnsi="Consolas"/>
          <w:rtl w:val="0"/>
        </w:rPr>
        <w:t xml:space="preserve">set&lt;int&gt;</w:t>
      </w:r>
      <w:r w:rsidDel="00000000" w:rsidR="00000000" w:rsidRPr="00000000">
        <w:rPr>
          <w:rtl w:val="0"/>
        </w:rPr>
        <w:t xml:space="preserve"> data structures, called ‘zeros’ and ‘ones’.</w:t>
      </w:r>
    </w:p>
    <w:p w:rsidR="00000000" w:rsidDel="00000000" w:rsidP="00000000" w:rsidRDefault="00000000" w:rsidRPr="00000000" w14:paraId="00000193">
      <w:pPr>
        <w:numPr>
          <w:ilvl w:val="0"/>
          <w:numId w:val="3"/>
        </w:numPr>
        <w:ind w:left="720" w:hanging="360"/>
        <w:contextualSpacing w:val="1"/>
        <w:rPr>
          <w:u w:val="none"/>
        </w:rPr>
      </w:pPr>
      <w:r w:rsidDel="00000000" w:rsidR="00000000" w:rsidRPr="00000000">
        <w:rPr>
          <w:rtl w:val="0"/>
        </w:rPr>
        <w:t xml:space="preserve">In the ‘zeros’ set, store the indexes where the array has value 0.</w:t>
      </w:r>
    </w:p>
    <w:p w:rsidR="00000000" w:rsidDel="00000000" w:rsidP="00000000" w:rsidRDefault="00000000" w:rsidRPr="00000000" w14:paraId="00000194">
      <w:pPr>
        <w:numPr>
          <w:ilvl w:val="0"/>
          <w:numId w:val="3"/>
        </w:numPr>
        <w:ind w:left="720" w:hanging="360"/>
        <w:contextualSpacing w:val="1"/>
        <w:rPr>
          <w:u w:val="none"/>
        </w:rPr>
      </w:pPr>
      <w:r w:rsidDel="00000000" w:rsidR="00000000" w:rsidRPr="00000000">
        <w:rPr>
          <w:rtl w:val="0"/>
        </w:rPr>
        <w:t xml:space="preserve">In the ‘ones’ set, store the indexes where the array has value 1.</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t xml:space="preserve">For every operation (1):</w:t>
      </w:r>
    </w:p>
    <w:p w:rsidR="00000000" w:rsidDel="00000000" w:rsidP="00000000" w:rsidRDefault="00000000" w:rsidRPr="00000000" w14:paraId="00000197">
      <w:pPr>
        <w:numPr>
          <w:ilvl w:val="0"/>
          <w:numId w:val="9"/>
        </w:numPr>
        <w:ind w:left="720" w:hanging="360"/>
        <w:contextualSpacing w:val="1"/>
        <w:rPr>
          <w:u w:val="none"/>
        </w:rPr>
      </w:pPr>
      <w:r w:rsidDel="00000000" w:rsidR="00000000" w:rsidRPr="00000000">
        <w:rPr>
          <w:rtl w:val="0"/>
        </w:rPr>
        <w:t xml:space="preserve">Update </w:t>
      </w:r>
      <w:r w:rsidDel="00000000" w:rsidR="00000000" w:rsidRPr="00000000">
        <w:rPr>
          <w:rFonts w:ascii="Consolas" w:cs="Consolas" w:eastAsia="Consolas" w:hAnsi="Consolas"/>
          <w:rtl w:val="0"/>
        </w:rPr>
        <w:t xml:space="preserve">arr[x] = v</w:t>
      </w:r>
      <w:r w:rsidDel="00000000" w:rsidR="00000000" w:rsidRPr="00000000">
        <w:rPr>
          <w:rtl w:val="0"/>
        </w:rPr>
        <w:t xml:space="preserve">.</w:t>
      </w:r>
    </w:p>
    <w:p w:rsidR="00000000" w:rsidDel="00000000" w:rsidP="00000000" w:rsidRDefault="00000000" w:rsidRPr="00000000" w14:paraId="00000198">
      <w:pPr>
        <w:numPr>
          <w:ilvl w:val="0"/>
          <w:numId w:val="9"/>
        </w:numPr>
        <w:ind w:left="720" w:hanging="360"/>
        <w:contextualSpacing w:val="1"/>
        <w:rPr>
          <w:u w:val="none"/>
        </w:rPr>
      </w:pPr>
      <w:r w:rsidDel="00000000" w:rsidR="00000000" w:rsidRPr="00000000">
        <w:rPr>
          <w:rtl w:val="0"/>
        </w:rPr>
        <w:t xml:space="preserve">If the value has been changed from 0 to 1, remove ‘x’ from the ‘zeros’ set and add ‘x’ to the ‘ones’ set.</w:t>
      </w:r>
    </w:p>
    <w:p w:rsidR="00000000" w:rsidDel="00000000" w:rsidP="00000000" w:rsidRDefault="00000000" w:rsidRPr="00000000" w14:paraId="00000199">
      <w:pPr>
        <w:numPr>
          <w:ilvl w:val="0"/>
          <w:numId w:val="9"/>
        </w:numPr>
        <w:ind w:left="720" w:hanging="360"/>
        <w:contextualSpacing w:val="1"/>
        <w:rPr>
          <w:u w:val="none"/>
        </w:rPr>
      </w:pPr>
      <w:r w:rsidDel="00000000" w:rsidR="00000000" w:rsidRPr="00000000">
        <w:rPr>
          <w:rtl w:val="0"/>
        </w:rPr>
        <w:t xml:space="preserve">If the value has been changed from 1 to 0, remove ‘x’ from the ‘ones’ set and add ‘x’ to the ‘zeros’ set.</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t xml:space="preserve">For every operation (2):</w:t>
      </w:r>
    </w:p>
    <w:p w:rsidR="00000000" w:rsidDel="00000000" w:rsidP="00000000" w:rsidRDefault="00000000" w:rsidRPr="00000000" w14:paraId="0000019C">
      <w:pPr>
        <w:numPr>
          <w:ilvl w:val="0"/>
          <w:numId w:val="5"/>
        </w:numPr>
        <w:ind w:left="720" w:hanging="360"/>
        <w:contextualSpacing w:val="1"/>
        <w:rPr>
          <w:u w:val="none"/>
        </w:rPr>
      </w:pPr>
      <w:r w:rsidDel="00000000" w:rsidR="00000000" w:rsidRPr="00000000">
        <w:rPr>
          <w:rtl w:val="0"/>
        </w:rPr>
        <w:t xml:space="preserve">Check </w:t>
      </w:r>
      <w:r w:rsidDel="00000000" w:rsidR="00000000" w:rsidRPr="00000000">
        <w:rPr>
          <w:rFonts w:ascii="Consolas" w:cs="Consolas" w:eastAsia="Consolas" w:hAnsi="Consolas"/>
          <w:rtl w:val="0"/>
        </w:rPr>
        <w:t xml:space="preserve">arr[L]</w:t>
      </w:r>
    </w:p>
    <w:p w:rsidR="00000000" w:rsidDel="00000000" w:rsidP="00000000" w:rsidRDefault="00000000" w:rsidRPr="00000000" w14:paraId="0000019D">
      <w:pPr>
        <w:numPr>
          <w:ilvl w:val="0"/>
          <w:numId w:val="5"/>
        </w:numPr>
        <w:ind w:left="720" w:hanging="360"/>
        <w:contextualSpacing w:val="1"/>
        <w:rPr/>
      </w:pPr>
      <w:r w:rsidDel="00000000" w:rsidR="00000000" w:rsidRPr="00000000">
        <w:rPr>
          <w:rtl w:val="0"/>
        </w:rPr>
        <w:t xml:space="preserve">If </w:t>
      </w:r>
      <w:r w:rsidDel="00000000" w:rsidR="00000000" w:rsidRPr="00000000">
        <w:rPr>
          <w:rFonts w:ascii="Consolas" w:cs="Consolas" w:eastAsia="Consolas" w:hAnsi="Consolas"/>
          <w:rtl w:val="0"/>
        </w:rPr>
        <w:t xml:space="preserve">arr[L] == 0</w:t>
      </w:r>
      <w:r w:rsidDel="00000000" w:rsidR="00000000" w:rsidRPr="00000000">
        <w:rPr>
          <w:rtl w:val="0"/>
        </w:rPr>
        <w:t xml:space="preserve">, check whether ‘ones.lower_bound(L) &gt; R’. If so, then the entire subarray is zeros. Otherwise, output ‘no’. </w:t>
      </w:r>
      <w:r w:rsidDel="00000000" w:rsidR="00000000" w:rsidRPr="00000000">
        <w:rPr>
          <w:rtl w:val="0"/>
        </w:rPr>
      </w:r>
    </w:p>
    <w:p w:rsidR="00000000" w:rsidDel="00000000" w:rsidP="00000000" w:rsidRDefault="00000000" w:rsidRPr="00000000" w14:paraId="0000019E">
      <w:pPr>
        <w:numPr>
          <w:ilvl w:val="0"/>
          <w:numId w:val="5"/>
        </w:numPr>
        <w:ind w:left="720" w:hanging="360"/>
        <w:contextualSpacing w:val="1"/>
        <w:rPr>
          <w:rFonts w:ascii="Consolas" w:cs="Consolas" w:eastAsia="Consolas" w:hAnsi="Consolas"/>
        </w:rPr>
      </w:pPr>
      <w:r w:rsidDel="00000000" w:rsidR="00000000" w:rsidRPr="00000000">
        <w:rPr>
          <w:rtl w:val="0"/>
        </w:rPr>
        <w:t xml:space="preserve">If </w:t>
      </w:r>
      <w:r w:rsidDel="00000000" w:rsidR="00000000" w:rsidRPr="00000000">
        <w:rPr>
          <w:rFonts w:ascii="Consolas" w:cs="Consolas" w:eastAsia="Consolas" w:hAnsi="Consolas"/>
          <w:rtl w:val="0"/>
        </w:rPr>
        <w:t xml:space="preserve">arr[L] == 1</w:t>
      </w:r>
      <w:r w:rsidDel="00000000" w:rsidR="00000000" w:rsidRPr="00000000">
        <w:rPr>
          <w:rtl w:val="0"/>
        </w:rPr>
        <w:t xml:space="preserve">, check whether ‘zeros.lower_bound(L) &gt; R’. If so, then the entire subarray is ones. Otherwise, output ‘no’.</w:t>
      </w:r>
    </w:p>
    <w:p w:rsidR="00000000" w:rsidDel="00000000" w:rsidP="00000000" w:rsidRDefault="00000000" w:rsidRPr="00000000" w14:paraId="0000019F">
      <w:pPr>
        <w:contextualSpacing w:val="0"/>
        <w:rPr>
          <w:b w:val="1"/>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b w:val="1"/>
          <w:rtl w:val="0"/>
        </w:rPr>
        <w:t xml:space="preserve">Solution Sketch to Harder Variant</w:t>
      </w: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Initialization</w:t>
      </w:r>
    </w:p>
    <w:p w:rsidR="00000000" w:rsidDel="00000000" w:rsidP="00000000" w:rsidRDefault="00000000" w:rsidRPr="00000000" w14:paraId="000001A2">
      <w:pPr>
        <w:numPr>
          <w:ilvl w:val="0"/>
          <w:numId w:val="3"/>
        </w:numPr>
        <w:ind w:left="720" w:hanging="360"/>
        <w:contextualSpacing w:val="1"/>
        <w:rPr/>
      </w:pPr>
      <w:r w:rsidDel="00000000" w:rsidR="00000000" w:rsidRPr="00000000">
        <w:rPr>
          <w:rtl w:val="0"/>
        </w:rPr>
        <w:t xml:space="preserve">Keep a copy of the array, </w:t>
      </w:r>
      <w:r w:rsidDel="00000000" w:rsidR="00000000" w:rsidRPr="00000000">
        <w:rPr>
          <w:rFonts w:ascii="Consolas" w:cs="Consolas" w:eastAsia="Consolas" w:hAnsi="Consolas"/>
          <w:rtl w:val="0"/>
        </w:rPr>
        <w:t xml:space="preserve">arr</w:t>
      </w:r>
      <w:r w:rsidDel="00000000" w:rsidR="00000000" w:rsidRPr="00000000">
        <w:rPr>
          <w:rtl w:val="0"/>
        </w:rPr>
        <w:t xml:space="preserve">.</w:t>
      </w:r>
    </w:p>
    <w:p w:rsidR="00000000" w:rsidDel="00000000" w:rsidP="00000000" w:rsidRDefault="00000000" w:rsidRPr="00000000" w14:paraId="000001A3">
      <w:pPr>
        <w:numPr>
          <w:ilvl w:val="0"/>
          <w:numId w:val="3"/>
        </w:numPr>
        <w:ind w:left="720" w:hanging="360"/>
        <w:contextualSpacing w:val="1"/>
        <w:rPr/>
      </w:pPr>
      <w:r w:rsidDel="00000000" w:rsidR="00000000" w:rsidRPr="00000000">
        <w:rPr>
          <w:rtl w:val="0"/>
        </w:rPr>
        <w:t xml:space="preserve">Create one </w:t>
      </w:r>
      <w:r w:rsidDel="00000000" w:rsidR="00000000" w:rsidRPr="00000000">
        <w:rPr>
          <w:rFonts w:ascii="Consolas" w:cs="Consolas" w:eastAsia="Consolas" w:hAnsi="Consolas"/>
          <w:rtl w:val="0"/>
        </w:rPr>
        <w:t xml:space="preserve">set&lt;int&gt;</w:t>
      </w:r>
      <w:r w:rsidDel="00000000" w:rsidR="00000000" w:rsidRPr="00000000">
        <w:rPr>
          <w:rtl w:val="0"/>
        </w:rPr>
        <w:t xml:space="preserve"> data structure, called ‘diff’.</w:t>
      </w:r>
    </w:p>
    <w:p w:rsidR="00000000" w:rsidDel="00000000" w:rsidP="00000000" w:rsidRDefault="00000000" w:rsidRPr="00000000" w14:paraId="000001A4">
      <w:pPr>
        <w:numPr>
          <w:ilvl w:val="0"/>
          <w:numId w:val="3"/>
        </w:numPr>
        <w:ind w:left="720" w:hanging="360"/>
        <w:contextualSpacing w:val="1"/>
        <w:rPr/>
      </w:pPr>
      <w:r w:rsidDel="00000000" w:rsidR="00000000" w:rsidRPr="00000000">
        <w:rPr>
          <w:rtl w:val="0"/>
        </w:rPr>
        <w:t xml:space="preserve">For every pair of adjacent values in array </w:t>
      </w:r>
      <w:r w:rsidDel="00000000" w:rsidR="00000000" w:rsidRPr="00000000">
        <w:rPr>
          <w:rFonts w:ascii="Consolas" w:cs="Consolas" w:eastAsia="Consolas" w:hAnsi="Consolas"/>
          <w:rtl w:val="0"/>
        </w:rPr>
        <w:t xml:space="preserve">arr</w:t>
      </w:r>
      <w:r w:rsidDel="00000000" w:rsidR="00000000" w:rsidRPr="00000000">
        <w:rPr>
          <w:rtl w:val="0"/>
        </w:rPr>
        <w:t xml:space="preserve"> [eg: (arr[x-1], arr[x]) where 0 &lt; </w:t>
      </w:r>
      <w:r w:rsidDel="00000000" w:rsidR="00000000" w:rsidRPr="00000000">
        <w:rPr>
          <w:b w:val="1"/>
          <w:rtl w:val="0"/>
        </w:rPr>
        <w:t xml:space="preserve">x</w:t>
      </w:r>
      <w:r w:rsidDel="00000000" w:rsidR="00000000" w:rsidRPr="00000000">
        <w:rPr>
          <w:rtl w:val="0"/>
        </w:rPr>
        <w:t xml:space="preserve"> &lt; </w:t>
      </w:r>
      <w:r w:rsidDel="00000000" w:rsidR="00000000" w:rsidRPr="00000000">
        <w:rPr>
          <w:b w:val="1"/>
          <w:rtl w:val="0"/>
        </w:rPr>
        <w:t xml:space="preserve">N</w:t>
      </w:r>
      <w:r w:rsidDel="00000000" w:rsidR="00000000" w:rsidRPr="00000000">
        <w:rPr>
          <w:rtl w:val="0"/>
        </w:rPr>
        <w:t xml:space="preserve">]</w:t>
      </w:r>
    </w:p>
    <w:p w:rsidR="00000000" w:rsidDel="00000000" w:rsidP="00000000" w:rsidRDefault="00000000" w:rsidRPr="00000000" w14:paraId="000001A5">
      <w:pPr>
        <w:numPr>
          <w:ilvl w:val="1"/>
          <w:numId w:val="3"/>
        </w:numPr>
        <w:ind w:left="1440" w:hanging="360"/>
        <w:contextualSpacing w:val="1"/>
        <w:rPr>
          <w:u w:val="none"/>
        </w:rPr>
      </w:pPr>
      <w:r w:rsidDel="00000000" w:rsidR="00000000" w:rsidRPr="00000000">
        <w:rPr>
          <w:rtl w:val="0"/>
        </w:rPr>
        <w:t xml:space="preserve">Insert </w:t>
      </w:r>
      <w:r w:rsidDel="00000000" w:rsidR="00000000" w:rsidRPr="00000000">
        <w:rPr>
          <w:rFonts w:ascii="Consolas" w:cs="Consolas" w:eastAsia="Consolas" w:hAnsi="Consolas"/>
          <w:rtl w:val="0"/>
        </w:rPr>
        <w:t xml:space="preserve">x</w:t>
      </w:r>
      <w:r w:rsidDel="00000000" w:rsidR="00000000" w:rsidRPr="00000000">
        <w:rPr>
          <w:rtl w:val="0"/>
        </w:rPr>
        <w:t xml:space="preserve"> into ‘diff’ if </w:t>
      </w:r>
      <w:r w:rsidDel="00000000" w:rsidR="00000000" w:rsidRPr="00000000">
        <w:rPr>
          <w:rFonts w:ascii="Consolas" w:cs="Consolas" w:eastAsia="Consolas" w:hAnsi="Consolas"/>
          <w:rtl w:val="0"/>
        </w:rPr>
        <w:t xml:space="preserve">arr[x-1] != arr[x]</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t xml:space="preserve">For every operation (1):</w:t>
      </w:r>
    </w:p>
    <w:p w:rsidR="00000000" w:rsidDel="00000000" w:rsidP="00000000" w:rsidRDefault="00000000" w:rsidRPr="00000000" w14:paraId="000001A8">
      <w:pPr>
        <w:numPr>
          <w:ilvl w:val="0"/>
          <w:numId w:val="9"/>
        </w:numPr>
        <w:ind w:left="720" w:hanging="360"/>
        <w:contextualSpacing w:val="1"/>
        <w:rPr/>
      </w:pPr>
      <w:r w:rsidDel="00000000" w:rsidR="00000000" w:rsidRPr="00000000">
        <w:rPr>
          <w:rtl w:val="0"/>
        </w:rPr>
        <w:t xml:space="preserve">Update </w:t>
      </w:r>
      <w:r w:rsidDel="00000000" w:rsidR="00000000" w:rsidRPr="00000000">
        <w:rPr>
          <w:rFonts w:ascii="Consolas" w:cs="Consolas" w:eastAsia="Consolas" w:hAnsi="Consolas"/>
          <w:rtl w:val="0"/>
        </w:rPr>
        <w:t xml:space="preserve">arr[x] = v</w:t>
      </w:r>
      <w:r w:rsidDel="00000000" w:rsidR="00000000" w:rsidRPr="00000000">
        <w:rPr>
          <w:rtl w:val="0"/>
        </w:rPr>
        <w:t xml:space="preserve">.</w:t>
      </w:r>
    </w:p>
    <w:p w:rsidR="00000000" w:rsidDel="00000000" w:rsidP="00000000" w:rsidRDefault="00000000" w:rsidRPr="00000000" w14:paraId="000001A9">
      <w:pPr>
        <w:numPr>
          <w:ilvl w:val="0"/>
          <w:numId w:val="9"/>
        </w:numPr>
        <w:ind w:left="720" w:hanging="360"/>
        <w:contextualSpacing w:val="1"/>
        <w:rPr/>
      </w:pPr>
      <w:r w:rsidDel="00000000" w:rsidR="00000000" w:rsidRPr="00000000">
        <w:rPr>
          <w:rtl w:val="0"/>
        </w:rPr>
        <w:t xml:space="preserve">If </w:t>
      </w:r>
      <w:r w:rsidDel="00000000" w:rsidR="00000000" w:rsidRPr="00000000">
        <w:rPr>
          <w:rFonts w:ascii="Consolas" w:cs="Consolas" w:eastAsia="Consolas" w:hAnsi="Consolas"/>
          <w:rtl w:val="0"/>
        </w:rPr>
        <w:t xml:space="preserve">arr[x-1] != arr[x]</w:t>
      </w:r>
      <w:r w:rsidDel="00000000" w:rsidR="00000000" w:rsidRPr="00000000">
        <w:rPr>
          <w:rtl w:val="0"/>
        </w:rPr>
        <w:t xml:space="preserve">, add ‘x’ into ‘diff’.</w:t>
      </w:r>
    </w:p>
    <w:p w:rsidR="00000000" w:rsidDel="00000000" w:rsidP="00000000" w:rsidRDefault="00000000" w:rsidRPr="00000000" w14:paraId="000001AA">
      <w:pPr>
        <w:numPr>
          <w:ilvl w:val="0"/>
          <w:numId w:val="9"/>
        </w:numPr>
        <w:ind w:left="720" w:hanging="360"/>
        <w:contextualSpacing w:val="1"/>
        <w:rPr>
          <w:u w:val="none"/>
        </w:rPr>
      </w:pPr>
      <w:r w:rsidDel="00000000" w:rsidR="00000000" w:rsidRPr="00000000">
        <w:rPr>
          <w:rtl w:val="0"/>
        </w:rPr>
        <w:t xml:space="preserve">Otherwise if </w:t>
      </w:r>
      <w:r w:rsidDel="00000000" w:rsidR="00000000" w:rsidRPr="00000000">
        <w:rPr>
          <w:rFonts w:ascii="Consolas" w:cs="Consolas" w:eastAsia="Consolas" w:hAnsi="Consolas"/>
          <w:rtl w:val="0"/>
        </w:rPr>
        <w:t xml:space="preserve">arr[x-1] == arr[x]</w:t>
      </w:r>
      <w:r w:rsidDel="00000000" w:rsidR="00000000" w:rsidRPr="00000000">
        <w:rPr>
          <w:rtl w:val="0"/>
        </w:rPr>
        <w:t xml:space="preserve">, remove ‘x’ from diff.</w:t>
      </w:r>
    </w:p>
    <w:p w:rsidR="00000000" w:rsidDel="00000000" w:rsidP="00000000" w:rsidRDefault="00000000" w:rsidRPr="00000000" w14:paraId="000001AB">
      <w:pPr>
        <w:numPr>
          <w:ilvl w:val="0"/>
          <w:numId w:val="9"/>
        </w:numPr>
        <w:ind w:left="720" w:hanging="360"/>
        <w:contextualSpacing w:val="1"/>
        <w:rPr/>
      </w:pPr>
      <w:r w:rsidDel="00000000" w:rsidR="00000000" w:rsidRPr="00000000">
        <w:rPr>
          <w:rtl w:val="0"/>
        </w:rPr>
        <w:t xml:space="preserve">If </w:t>
      </w:r>
      <w:r w:rsidDel="00000000" w:rsidR="00000000" w:rsidRPr="00000000">
        <w:rPr>
          <w:rFonts w:ascii="Consolas" w:cs="Consolas" w:eastAsia="Consolas" w:hAnsi="Consolas"/>
          <w:rtl w:val="0"/>
        </w:rPr>
        <w:t xml:space="preserve">arr[x] != arr[x+1]</w:t>
      </w:r>
      <w:r w:rsidDel="00000000" w:rsidR="00000000" w:rsidRPr="00000000">
        <w:rPr>
          <w:rtl w:val="0"/>
        </w:rPr>
        <w:t xml:space="preserve">, add ‘x+1’ into ‘diff’.</w:t>
      </w:r>
    </w:p>
    <w:p w:rsidR="00000000" w:rsidDel="00000000" w:rsidP="00000000" w:rsidRDefault="00000000" w:rsidRPr="00000000" w14:paraId="000001AC">
      <w:pPr>
        <w:numPr>
          <w:ilvl w:val="0"/>
          <w:numId w:val="9"/>
        </w:numPr>
        <w:ind w:left="720" w:hanging="360"/>
        <w:contextualSpacing w:val="1"/>
        <w:rPr/>
      </w:pPr>
      <w:r w:rsidDel="00000000" w:rsidR="00000000" w:rsidRPr="00000000">
        <w:rPr>
          <w:rtl w:val="0"/>
        </w:rPr>
        <w:t xml:space="preserve">Otherwise if </w:t>
      </w:r>
      <w:r w:rsidDel="00000000" w:rsidR="00000000" w:rsidRPr="00000000">
        <w:rPr>
          <w:rFonts w:ascii="Consolas" w:cs="Consolas" w:eastAsia="Consolas" w:hAnsi="Consolas"/>
          <w:rtl w:val="0"/>
        </w:rPr>
        <w:t xml:space="preserve">arr[x] == arr[x+1]</w:t>
      </w:r>
      <w:r w:rsidDel="00000000" w:rsidR="00000000" w:rsidRPr="00000000">
        <w:rPr>
          <w:rtl w:val="0"/>
        </w:rPr>
        <w:t xml:space="preserve">, remove ‘x+1’ from diff.</w:t>
      </w:r>
    </w:p>
    <w:p w:rsidR="00000000" w:rsidDel="00000000" w:rsidP="00000000" w:rsidRDefault="00000000" w:rsidRPr="00000000" w14:paraId="000001AD">
      <w:pPr>
        <w:numPr>
          <w:ilvl w:val="0"/>
          <w:numId w:val="9"/>
        </w:numPr>
        <w:ind w:left="720" w:hanging="360"/>
        <w:contextualSpacing w:val="1"/>
        <w:rPr>
          <w:u w:val="none"/>
        </w:rPr>
      </w:pPr>
      <w:r w:rsidDel="00000000" w:rsidR="00000000" w:rsidRPr="00000000">
        <w:rPr>
          <w:rtl w:val="0"/>
        </w:rPr>
        <w:t xml:space="preserve">Implementation details: be careful when </w:t>
      </w:r>
      <w:r w:rsidDel="00000000" w:rsidR="00000000" w:rsidRPr="00000000">
        <w:rPr>
          <w:b w:val="1"/>
          <w:rtl w:val="0"/>
        </w:rPr>
        <w:t xml:space="preserve">x</w:t>
      </w:r>
      <w:r w:rsidDel="00000000" w:rsidR="00000000" w:rsidRPr="00000000">
        <w:rPr>
          <w:rtl w:val="0"/>
        </w:rPr>
        <w:t xml:space="preserve"> is </w:t>
      </w:r>
      <w:r w:rsidDel="00000000" w:rsidR="00000000" w:rsidRPr="00000000">
        <w:rPr>
          <w:b w:val="1"/>
          <w:rtl w:val="0"/>
        </w:rPr>
        <w:t xml:space="preserve">0</w:t>
      </w:r>
      <w:r w:rsidDel="00000000" w:rsidR="00000000" w:rsidRPr="00000000">
        <w:rPr>
          <w:rtl w:val="0"/>
        </w:rPr>
        <w:t xml:space="preserve"> or </w:t>
      </w:r>
      <w:r w:rsidDel="00000000" w:rsidR="00000000" w:rsidRPr="00000000">
        <w:rPr>
          <w:b w:val="1"/>
          <w:rtl w:val="0"/>
        </w:rPr>
        <w:t xml:space="preserve">x</w:t>
      </w:r>
      <w:r w:rsidDel="00000000" w:rsidR="00000000" w:rsidRPr="00000000">
        <w:rPr>
          <w:rtl w:val="0"/>
        </w:rPr>
        <w:t xml:space="preserve"> is </w:t>
      </w:r>
      <w:r w:rsidDel="00000000" w:rsidR="00000000" w:rsidRPr="00000000">
        <w:rPr>
          <w:b w:val="1"/>
          <w:rtl w:val="0"/>
        </w:rPr>
        <w:t xml:space="preserve">N-1</w:t>
      </w:r>
      <w:r w:rsidDel="00000000" w:rsidR="00000000" w:rsidRPr="00000000">
        <w:rPr>
          <w:rtl w:val="0"/>
        </w:rPr>
        <w:t xml:space="preserve">.</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rFonts w:ascii="Consolas" w:cs="Consolas" w:eastAsia="Consolas" w:hAnsi="Consolas"/>
        </w:rPr>
      </w:pPr>
      <w:r w:rsidDel="00000000" w:rsidR="00000000" w:rsidRPr="00000000">
        <w:rPr>
          <w:rtl w:val="0"/>
        </w:rPr>
        <w:t xml:space="preserve">For every operation (2):</w:t>
      </w:r>
      <w:r w:rsidDel="00000000" w:rsidR="00000000" w:rsidRPr="00000000">
        <w:rPr>
          <w:rtl w:val="0"/>
        </w:rPr>
      </w:r>
    </w:p>
    <w:p w:rsidR="00000000" w:rsidDel="00000000" w:rsidP="00000000" w:rsidRDefault="00000000" w:rsidRPr="00000000" w14:paraId="000001B0">
      <w:pPr>
        <w:numPr>
          <w:ilvl w:val="0"/>
          <w:numId w:val="9"/>
        </w:numPr>
        <w:ind w:left="720" w:hanging="360"/>
        <w:contextualSpacing w:val="1"/>
        <w:rPr/>
      </w:pPr>
      <w:r w:rsidDel="00000000" w:rsidR="00000000" w:rsidRPr="00000000">
        <w:rPr>
          <w:rtl w:val="0"/>
        </w:rPr>
        <w:t xml:space="preserve">Check whether ‘</w:t>
      </w:r>
      <w:commentRangeStart w:id="18"/>
      <w:r w:rsidDel="00000000" w:rsidR="00000000" w:rsidRPr="00000000">
        <w:rPr>
          <w:color w:val="ff0000"/>
          <w:rtl w:val="0"/>
        </w:rPr>
        <w:t xml:space="preserve">diff.upper_bound</w:t>
      </w:r>
      <w:commentRangeEnd w:id="18"/>
      <w:r w:rsidDel="00000000" w:rsidR="00000000" w:rsidRPr="00000000">
        <w:commentReference w:id="18"/>
      </w:r>
      <w:r w:rsidDel="00000000" w:rsidR="00000000" w:rsidRPr="00000000">
        <w:rPr>
          <w:rtl w:val="0"/>
        </w:rPr>
        <w:t xml:space="preserve">(L) &gt; R’. If so, then the entire subarray is the same value. Hence, output </w:t>
      </w:r>
      <w:r w:rsidDel="00000000" w:rsidR="00000000" w:rsidRPr="00000000">
        <w:rPr>
          <w:rFonts w:ascii="Consolas" w:cs="Consolas" w:eastAsia="Consolas" w:hAnsi="Consolas"/>
          <w:rtl w:val="0"/>
        </w:rPr>
        <w:t xml:space="preserve">arr[L]</w:t>
      </w:r>
      <w:r w:rsidDel="00000000" w:rsidR="00000000" w:rsidRPr="00000000">
        <w:rPr>
          <w:rtl w:val="0"/>
        </w:rPr>
        <w:t xml:space="preserve">.</w:t>
      </w:r>
    </w:p>
    <w:p w:rsidR="00000000" w:rsidDel="00000000" w:rsidP="00000000" w:rsidRDefault="00000000" w:rsidRPr="00000000" w14:paraId="000001B1">
      <w:pPr>
        <w:numPr>
          <w:ilvl w:val="0"/>
          <w:numId w:val="9"/>
        </w:numPr>
        <w:ind w:left="720" w:hanging="360"/>
        <w:contextualSpacing w:val="1"/>
        <w:rPr/>
      </w:pPr>
      <w:r w:rsidDel="00000000" w:rsidR="00000000" w:rsidRPr="00000000">
        <w:rPr>
          <w:rtl w:val="0"/>
        </w:rPr>
        <w:t xml:space="preserve">Otherwise, output ‘no’. </w:t>
      </w: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b w:val="1"/>
        </w:rPr>
      </w:pPr>
      <w:r w:rsidDel="00000000" w:rsidR="00000000" w:rsidRPr="00000000">
        <w:rPr>
          <w:rtl w:val="0"/>
        </w:rPr>
      </w:r>
    </w:p>
    <w:p w:rsidR="00000000" w:rsidDel="00000000" w:rsidP="00000000" w:rsidRDefault="00000000" w:rsidRPr="00000000" w14:paraId="000001B6">
      <w:pPr>
        <w:contextualSpacing w:val="0"/>
        <w:rPr>
          <w:b w:val="1"/>
        </w:rPr>
      </w:pPr>
      <w:r w:rsidDel="00000000" w:rsidR="00000000" w:rsidRPr="00000000">
        <w:rPr>
          <w:rtl w:val="0"/>
        </w:rPr>
      </w:r>
    </w:p>
    <w:p w:rsidR="00000000" w:rsidDel="00000000" w:rsidP="00000000" w:rsidRDefault="00000000" w:rsidRPr="00000000" w14:paraId="000001B7">
      <w:pPr>
        <w:contextualSpacing w:val="0"/>
        <w:rPr>
          <w:b w:val="1"/>
        </w:rPr>
      </w:pPr>
      <w:r w:rsidDel="00000000" w:rsidR="00000000" w:rsidRPr="00000000">
        <w:rPr>
          <w:rtl w:val="0"/>
        </w:rPr>
      </w:r>
    </w:p>
    <w:p w:rsidR="00000000" w:rsidDel="00000000" w:rsidP="00000000" w:rsidRDefault="00000000" w:rsidRPr="00000000" w14:paraId="000001B8">
      <w:pPr>
        <w:contextualSpacing w:val="0"/>
        <w:rPr>
          <w:b w:val="1"/>
        </w:rPr>
      </w:pPr>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rtl w:val="0"/>
        </w:rPr>
      </w:r>
    </w:p>
    <w:p w:rsidR="00000000" w:rsidDel="00000000" w:rsidP="00000000" w:rsidRDefault="00000000" w:rsidRPr="00000000" w14:paraId="000001BA">
      <w:pPr>
        <w:contextualSpacing w:val="0"/>
        <w:rPr>
          <w:b w:val="1"/>
        </w:rPr>
      </w:pPr>
      <w:r w:rsidDel="00000000" w:rsidR="00000000" w:rsidRPr="00000000">
        <w:rPr>
          <w:rtl w:val="0"/>
        </w:rPr>
      </w:r>
    </w:p>
    <w:p w:rsidR="00000000" w:rsidDel="00000000" w:rsidP="00000000" w:rsidRDefault="00000000" w:rsidRPr="00000000" w14:paraId="000001BB">
      <w:pPr>
        <w:contextualSpacing w:val="0"/>
        <w:rPr>
          <w:b w:val="1"/>
        </w:rPr>
      </w:pPr>
      <w:r w:rsidDel="00000000" w:rsidR="00000000" w:rsidRPr="00000000">
        <w:rPr>
          <w:rtl w:val="0"/>
        </w:rPr>
      </w:r>
    </w:p>
    <w:p w:rsidR="00000000" w:rsidDel="00000000" w:rsidP="00000000" w:rsidRDefault="00000000" w:rsidRPr="00000000" w14:paraId="000001BC">
      <w:pPr>
        <w:contextualSpacing w:val="0"/>
        <w:rPr>
          <w:b w:val="1"/>
        </w:rPr>
      </w:pPr>
      <w:r w:rsidDel="00000000" w:rsidR="00000000" w:rsidRPr="00000000">
        <w:rPr>
          <w:rtl w:val="0"/>
        </w:rPr>
      </w:r>
    </w:p>
    <w:p w:rsidR="00000000" w:rsidDel="00000000" w:rsidP="00000000" w:rsidRDefault="00000000" w:rsidRPr="00000000" w14:paraId="000001BD">
      <w:pPr>
        <w:contextualSpacing w:val="0"/>
        <w:rPr>
          <w:b w:val="1"/>
        </w:rPr>
      </w:pPr>
      <w:r w:rsidDel="00000000" w:rsidR="00000000" w:rsidRPr="00000000">
        <w:rPr>
          <w:rtl w:val="0"/>
        </w:rPr>
      </w:r>
    </w:p>
    <w:p w:rsidR="00000000" w:rsidDel="00000000" w:rsidP="00000000" w:rsidRDefault="00000000" w:rsidRPr="00000000" w14:paraId="000001BE">
      <w:pPr>
        <w:contextualSpacing w:val="0"/>
        <w:rPr>
          <w:b w:val="1"/>
        </w:rPr>
      </w:pPr>
      <w:r w:rsidDel="00000000" w:rsidR="00000000" w:rsidRPr="00000000">
        <w:rPr>
          <w:rtl w:val="0"/>
        </w:rPr>
      </w:r>
    </w:p>
    <w:p w:rsidR="00000000" w:rsidDel="00000000" w:rsidP="00000000" w:rsidRDefault="00000000" w:rsidRPr="00000000" w14:paraId="000001BF">
      <w:pPr>
        <w:contextualSpacing w:val="0"/>
        <w:rPr>
          <w:b w:val="1"/>
        </w:rPr>
      </w:pPr>
      <w:r w:rsidDel="00000000" w:rsidR="00000000" w:rsidRPr="00000000">
        <w:rPr>
          <w:rtl w:val="0"/>
        </w:rPr>
      </w:r>
    </w:p>
    <w:p w:rsidR="00000000" w:rsidDel="00000000" w:rsidP="00000000" w:rsidRDefault="00000000" w:rsidRPr="00000000" w14:paraId="000001C0">
      <w:pPr>
        <w:contextualSpacing w:val="0"/>
        <w:rPr>
          <w:b w:val="1"/>
        </w:rPr>
      </w:pPr>
      <w:r w:rsidDel="00000000" w:rsidR="00000000" w:rsidRPr="00000000">
        <w:rPr>
          <w:rtl w:val="0"/>
        </w:rPr>
      </w:r>
    </w:p>
    <w:p w:rsidR="00000000" w:rsidDel="00000000" w:rsidP="00000000" w:rsidRDefault="00000000" w:rsidRPr="00000000" w14:paraId="000001C1">
      <w:pPr>
        <w:contextualSpacing w:val="0"/>
        <w:rPr>
          <w:b w:val="1"/>
        </w:rPr>
      </w:pPr>
      <w:r w:rsidDel="00000000" w:rsidR="00000000" w:rsidRPr="00000000">
        <w:rPr>
          <w:rtl w:val="0"/>
        </w:rPr>
      </w:r>
    </w:p>
    <w:p w:rsidR="00000000" w:rsidDel="00000000" w:rsidP="00000000" w:rsidRDefault="00000000" w:rsidRPr="00000000" w14:paraId="000001C2">
      <w:pPr>
        <w:contextualSpacing w:val="0"/>
        <w:rPr>
          <w:b w:val="1"/>
        </w:rPr>
      </w:pPr>
      <w:r w:rsidDel="00000000" w:rsidR="00000000" w:rsidRPr="00000000">
        <w:rPr>
          <w:rtl w:val="0"/>
        </w:rPr>
      </w:r>
    </w:p>
    <w:p w:rsidR="00000000" w:rsidDel="00000000" w:rsidP="00000000" w:rsidRDefault="00000000" w:rsidRPr="00000000" w14:paraId="000001C3">
      <w:pPr>
        <w:contextualSpacing w:val="0"/>
        <w:rPr>
          <w:b w:val="1"/>
        </w:rPr>
      </w:pPr>
      <w:r w:rsidDel="00000000" w:rsidR="00000000" w:rsidRPr="00000000">
        <w:rPr>
          <w:rtl w:val="0"/>
        </w:rPr>
      </w:r>
    </w:p>
    <w:p w:rsidR="00000000" w:rsidDel="00000000" w:rsidP="00000000" w:rsidRDefault="00000000" w:rsidRPr="00000000" w14:paraId="000001C4">
      <w:pPr>
        <w:contextualSpacing w:val="0"/>
        <w:rPr>
          <w:b w:val="1"/>
        </w:rPr>
      </w:pPr>
      <w:r w:rsidDel="00000000" w:rsidR="00000000" w:rsidRPr="00000000">
        <w:rPr>
          <w:rtl w:val="0"/>
        </w:rPr>
      </w:r>
    </w:p>
    <w:p w:rsidR="00000000" w:rsidDel="00000000" w:rsidP="00000000" w:rsidRDefault="00000000" w:rsidRPr="00000000" w14:paraId="000001C5">
      <w:pPr>
        <w:contextualSpacing w:val="0"/>
        <w:rPr>
          <w:b w:val="1"/>
        </w:rPr>
      </w:pPr>
      <w:r w:rsidDel="00000000" w:rsidR="00000000" w:rsidRPr="00000000">
        <w:rPr>
          <w:rtl w:val="0"/>
        </w:rPr>
      </w:r>
    </w:p>
    <w:p w:rsidR="00000000" w:rsidDel="00000000" w:rsidP="00000000" w:rsidRDefault="00000000" w:rsidRPr="00000000" w14:paraId="000001C6">
      <w:pPr>
        <w:contextualSpacing w:val="0"/>
        <w:rPr>
          <w:b w:val="1"/>
        </w:rPr>
      </w:pPr>
      <w:r w:rsidDel="00000000" w:rsidR="00000000" w:rsidRPr="00000000">
        <w:rPr>
          <w:rtl w:val="0"/>
        </w:rPr>
      </w:r>
    </w:p>
    <w:p w:rsidR="00000000" w:rsidDel="00000000" w:rsidP="00000000" w:rsidRDefault="00000000" w:rsidRPr="00000000" w14:paraId="000001C7">
      <w:pPr>
        <w:contextualSpacing w:val="0"/>
        <w:rPr>
          <w:b w:val="1"/>
        </w:rPr>
      </w:pPr>
      <w:r w:rsidDel="00000000" w:rsidR="00000000" w:rsidRPr="00000000">
        <w:rPr>
          <w:rtl w:val="0"/>
        </w:rPr>
      </w:r>
    </w:p>
    <w:p w:rsidR="00000000" w:rsidDel="00000000" w:rsidP="00000000" w:rsidRDefault="00000000" w:rsidRPr="00000000" w14:paraId="000001C8">
      <w:pPr>
        <w:contextualSpacing w:val="0"/>
        <w:rPr>
          <w:b w:val="1"/>
        </w:rPr>
      </w:pPr>
      <w:r w:rsidDel="00000000" w:rsidR="00000000" w:rsidRPr="00000000">
        <w:rPr>
          <w:rtl w:val="0"/>
        </w:rPr>
      </w:r>
    </w:p>
    <w:p w:rsidR="00000000" w:rsidDel="00000000" w:rsidP="00000000" w:rsidRDefault="00000000" w:rsidRPr="00000000" w14:paraId="000001C9">
      <w:pPr>
        <w:contextualSpacing w:val="0"/>
        <w:rPr>
          <w:b w:val="1"/>
        </w:rPr>
      </w:pPr>
      <w:r w:rsidDel="00000000" w:rsidR="00000000" w:rsidRPr="00000000">
        <w:rPr>
          <w:rtl w:val="0"/>
        </w:rPr>
      </w:r>
    </w:p>
    <w:p w:rsidR="00000000" w:rsidDel="00000000" w:rsidP="00000000" w:rsidRDefault="00000000" w:rsidRPr="00000000" w14:paraId="000001CA">
      <w:pPr>
        <w:contextualSpacing w:val="0"/>
        <w:rPr>
          <w:b w:val="1"/>
        </w:rPr>
      </w:pPr>
      <w:r w:rsidDel="00000000" w:rsidR="00000000" w:rsidRPr="00000000">
        <w:rPr>
          <w:rtl w:val="0"/>
        </w:rPr>
      </w:r>
    </w:p>
    <w:p w:rsidR="00000000" w:rsidDel="00000000" w:rsidP="00000000" w:rsidRDefault="00000000" w:rsidRPr="00000000" w14:paraId="000001CB">
      <w:pPr>
        <w:contextualSpacing w:val="0"/>
        <w:rPr>
          <w:b w:val="1"/>
        </w:rPr>
      </w:pPr>
      <w:r w:rsidDel="00000000" w:rsidR="00000000" w:rsidRPr="00000000">
        <w:rPr>
          <w:rtl w:val="0"/>
        </w:rPr>
      </w:r>
    </w:p>
    <w:p w:rsidR="00000000" w:rsidDel="00000000" w:rsidP="00000000" w:rsidRDefault="00000000" w:rsidRPr="00000000" w14:paraId="000001CC">
      <w:pPr>
        <w:contextualSpacing w:val="0"/>
        <w:rPr>
          <w:b w:val="1"/>
        </w:rPr>
      </w:pPr>
      <w:r w:rsidDel="00000000" w:rsidR="00000000" w:rsidRPr="00000000">
        <w:rPr>
          <w:rtl w:val="0"/>
        </w:rPr>
      </w:r>
    </w:p>
    <w:p w:rsidR="00000000" w:rsidDel="00000000" w:rsidP="00000000" w:rsidRDefault="00000000" w:rsidRPr="00000000" w14:paraId="000001CD">
      <w:pPr>
        <w:contextualSpacing w:val="0"/>
        <w:rPr>
          <w:b w:val="1"/>
        </w:rPr>
      </w:pPr>
      <w:r w:rsidDel="00000000" w:rsidR="00000000" w:rsidRPr="00000000">
        <w:rPr>
          <w:rtl w:val="0"/>
        </w:rPr>
      </w:r>
    </w:p>
    <w:p w:rsidR="00000000" w:rsidDel="00000000" w:rsidP="00000000" w:rsidRDefault="00000000" w:rsidRPr="00000000" w14:paraId="000001CE">
      <w:pPr>
        <w:contextualSpacing w:val="0"/>
        <w:rPr>
          <w:b w:val="1"/>
        </w:rPr>
      </w:pPr>
      <w:r w:rsidDel="00000000" w:rsidR="00000000" w:rsidRPr="00000000">
        <w:rPr>
          <w:rtl w:val="0"/>
        </w:rPr>
      </w:r>
    </w:p>
    <w:p w:rsidR="00000000" w:rsidDel="00000000" w:rsidP="00000000" w:rsidRDefault="00000000" w:rsidRPr="00000000" w14:paraId="000001CF">
      <w:pPr>
        <w:contextualSpacing w:val="0"/>
        <w:rPr>
          <w:b w:val="1"/>
        </w:rPr>
      </w:pPr>
      <w:r w:rsidDel="00000000" w:rsidR="00000000" w:rsidRPr="00000000">
        <w:rPr>
          <w:rtl w:val="0"/>
        </w:rPr>
      </w:r>
    </w:p>
    <w:p w:rsidR="00000000" w:rsidDel="00000000" w:rsidP="00000000" w:rsidRDefault="00000000" w:rsidRPr="00000000" w14:paraId="000001D0">
      <w:pPr>
        <w:contextualSpacing w:val="0"/>
        <w:rPr>
          <w:b w:val="1"/>
        </w:rPr>
      </w:pPr>
      <w:r w:rsidDel="00000000" w:rsidR="00000000" w:rsidRPr="00000000">
        <w:rPr>
          <w:rtl w:val="0"/>
        </w:rPr>
      </w:r>
    </w:p>
    <w:p w:rsidR="00000000" w:rsidDel="00000000" w:rsidP="00000000" w:rsidRDefault="00000000" w:rsidRPr="00000000" w14:paraId="000001D1">
      <w:pPr>
        <w:contextualSpacing w:val="0"/>
        <w:rPr>
          <w:b w:val="1"/>
        </w:rPr>
      </w:pPr>
      <w:r w:rsidDel="00000000" w:rsidR="00000000" w:rsidRPr="00000000">
        <w:rPr>
          <w:rtl w:val="0"/>
        </w:rPr>
      </w:r>
    </w:p>
    <w:p w:rsidR="00000000" w:rsidDel="00000000" w:rsidP="00000000" w:rsidRDefault="00000000" w:rsidRPr="00000000" w14:paraId="000001D2">
      <w:pPr>
        <w:contextualSpacing w:val="0"/>
        <w:rPr>
          <w:b w:val="1"/>
        </w:rPr>
      </w:pPr>
      <w:r w:rsidDel="00000000" w:rsidR="00000000" w:rsidRPr="00000000">
        <w:rPr>
          <w:rtl w:val="0"/>
        </w:rPr>
      </w:r>
    </w:p>
    <w:p w:rsidR="00000000" w:rsidDel="00000000" w:rsidP="00000000" w:rsidRDefault="00000000" w:rsidRPr="00000000" w14:paraId="000001D3">
      <w:pPr>
        <w:contextualSpacing w:val="0"/>
        <w:rPr>
          <w:b w:val="1"/>
        </w:rPr>
      </w:pPr>
      <w:r w:rsidDel="00000000" w:rsidR="00000000" w:rsidRPr="00000000">
        <w:rPr>
          <w:rtl w:val="0"/>
        </w:rPr>
      </w:r>
    </w:p>
    <w:p w:rsidR="00000000" w:rsidDel="00000000" w:rsidP="00000000" w:rsidRDefault="00000000" w:rsidRPr="00000000" w14:paraId="000001D4">
      <w:pPr>
        <w:contextualSpacing w:val="0"/>
        <w:rPr>
          <w:b w:val="1"/>
        </w:rPr>
      </w:pPr>
      <w:r w:rsidDel="00000000" w:rsidR="00000000" w:rsidRPr="00000000">
        <w:rPr>
          <w:rtl w:val="0"/>
        </w:rPr>
      </w:r>
    </w:p>
    <w:p w:rsidR="00000000" w:rsidDel="00000000" w:rsidP="00000000" w:rsidRDefault="00000000" w:rsidRPr="00000000" w14:paraId="000001D5">
      <w:pPr>
        <w:contextualSpacing w:val="0"/>
        <w:rPr>
          <w:b w:val="1"/>
        </w:rPr>
      </w:pPr>
      <w:r w:rsidDel="00000000" w:rsidR="00000000" w:rsidRPr="00000000">
        <w:rPr>
          <w:rtl w:val="0"/>
        </w:rPr>
      </w:r>
    </w:p>
    <w:p w:rsidR="00000000" w:rsidDel="00000000" w:rsidP="00000000" w:rsidRDefault="00000000" w:rsidRPr="00000000" w14:paraId="000001D6">
      <w:pPr>
        <w:contextualSpacing w:val="0"/>
        <w:rPr>
          <w:b w:val="1"/>
        </w:rPr>
      </w:pPr>
      <w:r w:rsidDel="00000000" w:rsidR="00000000" w:rsidRPr="00000000">
        <w:rPr>
          <w:rtl w:val="0"/>
        </w:rPr>
      </w:r>
    </w:p>
    <w:p w:rsidR="00000000" w:rsidDel="00000000" w:rsidP="00000000" w:rsidRDefault="00000000" w:rsidRPr="00000000" w14:paraId="000001D7">
      <w:pPr>
        <w:contextualSpacing w:val="0"/>
        <w:rPr>
          <w:b w:val="1"/>
        </w:rPr>
      </w:pPr>
      <w:r w:rsidDel="00000000" w:rsidR="00000000" w:rsidRPr="00000000">
        <w:rPr>
          <w:rtl w:val="0"/>
        </w:rPr>
      </w:r>
    </w:p>
    <w:p w:rsidR="00000000" w:rsidDel="00000000" w:rsidP="00000000" w:rsidRDefault="00000000" w:rsidRPr="00000000" w14:paraId="000001D8">
      <w:pPr>
        <w:contextualSpacing w:val="0"/>
        <w:rPr>
          <w:b w:val="1"/>
        </w:rPr>
      </w:pPr>
      <w:r w:rsidDel="00000000" w:rsidR="00000000" w:rsidRPr="00000000">
        <w:rPr>
          <w:rtl w:val="0"/>
        </w:rPr>
      </w:r>
    </w:p>
    <w:p w:rsidR="00000000" w:rsidDel="00000000" w:rsidP="00000000" w:rsidRDefault="00000000" w:rsidRPr="00000000" w14:paraId="000001D9">
      <w:pPr>
        <w:contextualSpacing w:val="0"/>
        <w:rPr>
          <w:b w:val="1"/>
        </w:rPr>
      </w:pPr>
      <w:r w:rsidDel="00000000" w:rsidR="00000000" w:rsidRPr="00000000">
        <w:rPr>
          <w:rtl w:val="0"/>
        </w:rPr>
      </w:r>
    </w:p>
    <w:p w:rsidR="00000000" w:rsidDel="00000000" w:rsidP="00000000" w:rsidRDefault="00000000" w:rsidRPr="00000000" w14:paraId="000001DA">
      <w:pPr>
        <w:contextualSpacing w:val="0"/>
        <w:rPr>
          <w:b w:val="1"/>
        </w:rPr>
      </w:pPr>
      <w:r w:rsidDel="00000000" w:rsidR="00000000" w:rsidRPr="00000000">
        <w:rPr>
          <w:rtl w:val="0"/>
        </w:rPr>
      </w:r>
    </w:p>
    <w:p w:rsidR="00000000" w:rsidDel="00000000" w:rsidP="00000000" w:rsidRDefault="00000000" w:rsidRPr="00000000" w14:paraId="000001DB">
      <w:pPr>
        <w:contextualSpacing w:val="0"/>
        <w:rPr>
          <w:b w:val="1"/>
        </w:rPr>
      </w:pPr>
      <w:r w:rsidDel="00000000" w:rsidR="00000000" w:rsidRPr="00000000">
        <w:rPr>
          <w:rtl w:val="0"/>
        </w:rPr>
      </w:r>
    </w:p>
    <w:p w:rsidR="00000000" w:rsidDel="00000000" w:rsidP="00000000" w:rsidRDefault="00000000" w:rsidRPr="00000000" w14:paraId="000001DC">
      <w:pPr>
        <w:contextualSpacing w:val="0"/>
        <w:rPr>
          <w:b w:val="1"/>
        </w:rPr>
      </w:pPr>
      <w:r w:rsidDel="00000000" w:rsidR="00000000" w:rsidRPr="00000000">
        <w:rPr>
          <w:rtl w:val="0"/>
        </w:rPr>
      </w:r>
    </w:p>
    <w:p w:rsidR="00000000" w:rsidDel="00000000" w:rsidP="00000000" w:rsidRDefault="00000000" w:rsidRPr="00000000" w14:paraId="000001DD">
      <w:pPr>
        <w:contextualSpacing w:val="0"/>
        <w:rPr>
          <w:b w:val="1"/>
        </w:rPr>
      </w:pPr>
      <w:r w:rsidDel="00000000" w:rsidR="00000000" w:rsidRPr="00000000">
        <w:rPr>
          <w:rtl w:val="0"/>
        </w:rPr>
      </w:r>
    </w:p>
    <w:p w:rsidR="00000000" w:rsidDel="00000000" w:rsidP="00000000" w:rsidRDefault="00000000" w:rsidRPr="00000000" w14:paraId="000001DE">
      <w:pPr>
        <w:contextualSpacing w:val="0"/>
        <w:rPr>
          <w:b w:val="1"/>
        </w:rPr>
      </w:pPr>
      <w:r w:rsidDel="00000000" w:rsidR="00000000" w:rsidRPr="00000000">
        <w:rPr>
          <w:rtl w:val="0"/>
        </w:rPr>
      </w:r>
    </w:p>
    <w:p w:rsidR="00000000" w:rsidDel="00000000" w:rsidP="00000000" w:rsidRDefault="00000000" w:rsidRPr="00000000" w14:paraId="000001DF">
      <w:pPr>
        <w:contextualSpacing w:val="0"/>
        <w:rPr>
          <w:b w:val="1"/>
        </w:rPr>
      </w:pPr>
      <w:r w:rsidDel="00000000" w:rsidR="00000000" w:rsidRPr="00000000">
        <w:rPr>
          <w:rtl w:val="0"/>
        </w:rPr>
      </w:r>
    </w:p>
    <w:p w:rsidR="00000000" w:rsidDel="00000000" w:rsidP="00000000" w:rsidRDefault="00000000" w:rsidRPr="00000000" w14:paraId="000001E0">
      <w:pPr>
        <w:contextualSpacing w:val="0"/>
        <w:rPr>
          <w:b w:val="1"/>
          <w:sz w:val="48"/>
          <w:szCs w:val="48"/>
        </w:rPr>
      </w:pPr>
      <w:r w:rsidDel="00000000" w:rsidR="00000000" w:rsidRPr="00000000">
        <w:rPr>
          <w:b w:val="1"/>
          <w:sz w:val="48"/>
          <w:szCs w:val="48"/>
          <w:rtl w:val="0"/>
        </w:rPr>
        <w:t xml:space="preserve">[TAKEN OUT OF MOCK FINALS QUESTIONS, treat this as extra practice.]</w:t>
      </w:r>
    </w:p>
    <w:p w:rsidR="00000000" w:rsidDel="00000000" w:rsidP="00000000" w:rsidRDefault="00000000" w:rsidRPr="00000000" w14:paraId="000001E1">
      <w:pPr>
        <w:contextualSpacing w:val="0"/>
        <w:rPr>
          <w:b w:val="1"/>
          <w:sz w:val="48"/>
          <w:szCs w:val="48"/>
        </w:rPr>
      </w:pPr>
      <w:r w:rsidDel="00000000" w:rsidR="00000000" w:rsidRPr="00000000">
        <w:rPr>
          <w:rtl w:val="0"/>
        </w:rPr>
      </w:r>
    </w:p>
    <w:p w:rsidR="00000000" w:rsidDel="00000000" w:rsidP="00000000" w:rsidRDefault="00000000" w:rsidRPr="00000000" w14:paraId="000001E2">
      <w:pPr>
        <w:contextualSpacing w:val="0"/>
        <w:rPr>
          <w:b w:val="1"/>
        </w:rPr>
      </w:pPr>
      <w:r w:rsidDel="00000000" w:rsidR="00000000" w:rsidRPr="00000000">
        <w:rPr>
          <w:b w:val="1"/>
          <w:rtl w:val="0"/>
        </w:rPr>
        <w:t xml:space="preserve">B True/False?</w:t>
      </w:r>
    </w:p>
    <w:p w:rsidR="00000000" w:rsidDel="00000000" w:rsidP="00000000" w:rsidRDefault="00000000" w:rsidRPr="00000000" w14:paraId="000001E3">
      <w:pPr>
        <w:contextualSpacing w:val="0"/>
        <w:rPr/>
      </w:pPr>
      <w:r w:rsidDel="00000000" w:rsidR="00000000" w:rsidRPr="00000000">
        <w:rPr>
          <w:rtl w:val="0"/>
        </w:rPr>
        <w:t xml:space="preserve">6. In a directed acyclic graph, there is always a unique path between any 2 vertices.</w:t>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pPr>
            <w:r w:rsidDel="00000000" w:rsidR="00000000" w:rsidRPr="00000000">
              <w:rPr>
                <w:highlight w:val="white"/>
                <w:rtl w:val="0"/>
              </w:rPr>
              <w:t xml:space="preserve">Highlight over the text to see the answers.</w:t>
            </w:r>
            <w:r w:rsidDel="00000000" w:rsidR="00000000" w:rsidRPr="00000000">
              <w:rPr>
                <w:rtl w:val="0"/>
              </w:rPr>
            </w:r>
          </w:p>
          <w:p w:rsidR="00000000" w:rsidDel="00000000" w:rsidP="00000000" w:rsidRDefault="00000000" w:rsidRPr="00000000" w14:paraId="000001E7">
            <w:pPr>
              <w:widowControl w:val="0"/>
              <w:spacing w:line="240" w:lineRule="auto"/>
              <w:contextualSpacing w:val="0"/>
              <w:rPr>
                <w:color w:val="ffffff"/>
              </w:rPr>
            </w:pPr>
            <w:r w:rsidDel="00000000" w:rsidR="00000000" w:rsidRPr="00000000">
              <w:rPr>
                <w:color w:val="ffffff"/>
                <w:rtl w:val="0"/>
              </w:rPr>
              <w:t xml:space="preserve">A-&gt;B-&gt;C</w:t>
            </w:r>
          </w:p>
          <w:p w:rsidR="00000000" w:rsidDel="00000000" w:rsidP="00000000" w:rsidRDefault="00000000" w:rsidRPr="00000000" w14:paraId="000001E8">
            <w:pPr>
              <w:widowControl w:val="0"/>
              <w:spacing w:line="240" w:lineRule="auto"/>
              <w:contextualSpacing w:val="0"/>
              <w:rPr>
                <w:color w:val="ffffff"/>
              </w:rPr>
            </w:pPr>
            <w:r w:rsidDel="00000000" w:rsidR="00000000" w:rsidRPr="00000000">
              <w:rPr>
                <w:color w:val="ffffff"/>
                <w:rtl w:val="0"/>
              </w:rPr>
              <w:t xml:space="preserve">A-&gt;D-&gt;C</w:t>
            </w:r>
          </w:p>
          <w:p w:rsidR="00000000" w:rsidDel="00000000" w:rsidP="00000000" w:rsidRDefault="00000000" w:rsidRPr="00000000" w14:paraId="000001E9">
            <w:pPr>
              <w:widowControl w:val="0"/>
              <w:spacing w:line="240" w:lineRule="auto"/>
              <w:contextualSpacing w:val="0"/>
              <w:rPr>
                <w:color w:val="ffffff"/>
              </w:rPr>
            </w:pPr>
            <w:r w:rsidDel="00000000" w:rsidR="00000000" w:rsidRPr="00000000">
              <w:rPr>
                <w:rtl w:val="0"/>
              </w:rPr>
            </w:r>
          </w:p>
          <w:p w:rsidR="00000000" w:rsidDel="00000000" w:rsidP="00000000" w:rsidRDefault="00000000" w:rsidRPr="00000000" w14:paraId="000001EA">
            <w:pPr>
              <w:widowControl w:val="0"/>
              <w:spacing w:line="240" w:lineRule="auto"/>
              <w:contextualSpacing w:val="0"/>
              <w:rPr>
                <w:color w:val="ffffff"/>
              </w:rPr>
            </w:pPr>
            <w:r w:rsidDel="00000000" w:rsidR="00000000" w:rsidRPr="00000000">
              <w:rPr>
                <w:color w:val="ffffff"/>
                <w:rtl w:val="0"/>
              </w:rPr>
              <w:t xml:space="preserve">Thus, false.</w:t>
            </w:r>
          </w:p>
        </w:tc>
      </w:tr>
    </w:tbl>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7. To find all-pairs shortest path for a tree, Floyd Warshall algorithm gives the best time complexity compared to other algorithms.</w:t>
      </w:r>
    </w:p>
    <w:p w:rsidR="00000000" w:rsidDel="00000000" w:rsidP="00000000" w:rsidRDefault="00000000" w:rsidRPr="00000000" w14:paraId="000001ED">
      <w:pPr>
        <w:contextualSpacing w:val="0"/>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pPr>
            <w:r w:rsidDel="00000000" w:rsidR="00000000" w:rsidRPr="00000000">
              <w:rPr>
                <w:highlight w:val="white"/>
                <w:rtl w:val="0"/>
              </w:rPr>
              <w:t xml:space="preserve">Highlight over the text to see the answers.</w:t>
            </w:r>
            <w:r w:rsidDel="00000000" w:rsidR="00000000" w:rsidRPr="00000000">
              <w:rPr>
                <w:rtl w:val="0"/>
              </w:rPr>
            </w:r>
          </w:p>
          <w:p w:rsidR="00000000" w:rsidDel="00000000" w:rsidP="00000000" w:rsidRDefault="00000000" w:rsidRPr="00000000" w14:paraId="000001EF">
            <w:pPr>
              <w:widowControl w:val="0"/>
              <w:spacing w:line="240" w:lineRule="auto"/>
              <w:contextualSpacing w:val="0"/>
              <w:rPr>
                <w:color w:val="ffffff"/>
              </w:rPr>
            </w:pPr>
            <w:r w:rsidDel="00000000" w:rsidR="00000000" w:rsidRPr="00000000">
              <w:rPr>
                <w:color w:val="ffffff"/>
                <w:rtl w:val="0"/>
              </w:rPr>
              <w:t xml:space="preserve">Floyd Warshall algorithm runs in O(V</w:t>
            </w:r>
            <w:r w:rsidDel="00000000" w:rsidR="00000000" w:rsidRPr="00000000">
              <w:rPr>
                <w:color w:val="ffffff"/>
                <w:vertAlign w:val="superscript"/>
                <w:rtl w:val="0"/>
              </w:rPr>
              <w:t xml:space="preserve">3</w:t>
            </w:r>
            <w:r w:rsidDel="00000000" w:rsidR="00000000" w:rsidRPr="00000000">
              <w:rPr>
                <w:color w:val="ffffff"/>
                <w:rtl w:val="0"/>
              </w:rPr>
              <w:t xml:space="preserve">)</w:t>
            </w:r>
          </w:p>
          <w:p w:rsidR="00000000" w:rsidDel="00000000" w:rsidP="00000000" w:rsidRDefault="00000000" w:rsidRPr="00000000" w14:paraId="000001F0">
            <w:pPr>
              <w:widowControl w:val="0"/>
              <w:spacing w:line="240" w:lineRule="auto"/>
              <w:contextualSpacing w:val="0"/>
              <w:rPr>
                <w:color w:val="ffffff"/>
              </w:rPr>
            </w:pPr>
            <w:r w:rsidDel="00000000" w:rsidR="00000000" w:rsidRPr="00000000">
              <w:rPr>
                <w:color w:val="ffffff"/>
                <w:rtl w:val="0"/>
              </w:rPr>
              <w:t xml:space="preserve">Running BFS/DFS V times starting from each vertex as the source is O(V*(V+E)). Since E = V-1 (tree property), the time complexity is O(V</w:t>
            </w:r>
            <w:r w:rsidDel="00000000" w:rsidR="00000000" w:rsidRPr="00000000">
              <w:rPr>
                <w:color w:val="ffffff"/>
                <w:vertAlign w:val="superscript"/>
                <w:rtl w:val="0"/>
              </w:rPr>
              <w:t xml:space="preserve">2</w:t>
            </w:r>
            <w:r w:rsidDel="00000000" w:rsidR="00000000" w:rsidRPr="00000000">
              <w:rPr>
                <w:color w:val="ffffff"/>
                <w:rtl w:val="0"/>
              </w:rPr>
              <w:t xml:space="preserve">)</w:t>
            </w:r>
          </w:p>
          <w:p w:rsidR="00000000" w:rsidDel="00000000" w:rsidP="00000000" w:rsidRDefault="00000000" w:rsidRPr="00000000" w14:paraId="000001F1">
            <w:pPr>
              <w:widowControl w:val="0"/>
              <w:spacing w:line="240" w:lineRule="auto"/>
              <w:contextualSpacing w:val="0"/>
              <w:rPr>
                <w:color w:val="ffffff"/>
              </w:rPr>
            </w:pPr>
            <w:r w:rsidDel="00000000" w:rsidR="00000000" w:rsidRPr="00000000">
              <w:rPr>
                <w:color w:val="ffffff"/>
                <w:rtl w:val="0"/>
              </w:rPr>
              <w:t xml:space="preserve">Thus, Floyd Warshall is slower than V-times BFS/DFS to find APSP of a tree. False.</w:t>
            </w:r>
          </w:p>
        </w:tc>
      </w:tr>
    </w:tbl>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8. The pre-order and in-order traversals of a rooted tree uniquely defined the tree. That means, given an array that is the pre-order of a tree, and an array that is the in-order of the same tree, we can construct only 1 possible tree that satisfy this constraint.</w:t>
      </w:r>
    </w:p>
    <w:p w:rsidR="00000000" w:rsidDel="00000000" w:rsidP="00000000" w:rsidRDefault="00000000" w:rsidRPr="00000000" w14:paraId="000001F4">
      <w:pPr>
        <w:contextualSpacing w:val="0"/>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highlight w:val="white"/>
                <w:rtl w:val="0"/>
              </w:rPr>
              <w:t xml:space="preserve">Highlight over the text to see the answers.</w:t>
            </w:r>
            <w:r w:rsidDel="00000000" w:rsidR="00000000" w:rsidRPr="00000000">
              <w:rPr>
                <w:rtl w:val="0"/>
              </w:rPr>
            </w:r>
          </w:p>
          <w:p w:rsidR="00000000" w:rsidDel="00000000" w:rsidP="00000000" w:rsidRDefault="00000000" w:rsidRPr="00000000" w14:paraId="000001F6">
            <w:pPr>
              <w:widowControl w:val="0"/>
              <w:spacing w:line="240" w:lineRule="auto"/>
              <w:contextualSpacing w:val="0"/>
              <w:rPr>
                <w:color w:val="ffffff"/>
              </w:rPr>
            </w:pPr>
            <w:hyperlink r:id="rId9">
              <w:r w:rsidDel="00000000" w:rsidR="00000000" w:rsidRPr="00000000">
                <w:rPr>
                  <w:color w:val="ffffff"/>
                  <w:u w:val="single"/>
                  <w:rtl w:val="0"/>
                </w:rPr>
                <w:t xml:space="preserve">https://www.geeksforgeeks.org/construct-tree-from-given-inorder-and-preorder-traversal/</w:t>
              </w:r>
            </w:hyperlink>
            <w:r w:rsidDel="00000000" w:rsidR="00000000" w:rsidRPr="00000000">
              <w:rPr>
                <w:rtl w:val="0"/>
              </w:rPr>
            </w:r>
          </w:p>
          <w:p w:rsidR="00000000" w:rsidDel="00000000" w:rsidP="00000000" w:rsidRDefault="00000000" w:rsidRPr="00000000" w14:paraId="000001F7">
            <w:pPr>
              <w:widowControl w:val="0"/>
              <w:spacing w:line="240" w:lineRule="auto"/>
              <w:contextualSpacing w:val="0"/>
              <w:rPr>
                <w:color w:val="ffffff"/>
              </w:rPr>
            </w:pPr>
            <w:r w:rsidDel="00000000" w:rsidR="00000000" w:rsidRPr="00000000">
              <w:rPr>
                <w:rtl w:val="0"/>
              </w:rPr>
            </w:r>
          </w:p>
          <w:p w:rsidR="00000000" w:rsidDel="00000000" w:rsidP="00000000" w:rsidRDefault="00000000" w:rsidRPr="00000000" w14:paraId="000001F8">
            <w:pPr>
              <w:widowControl w:val="0"/>
              <w:spacing w:line="240" w:lineRule="auto"/>
              <w:contextualSpacing w:val="0"/>
              <w:rPr>
                <w:color w:val="ffffff"/>
              </w:rPr>
            </w:pPr>
            <w:r w:rsidDel="00000000" w:rsidR="00000000" w:rsidRPr="00000000">
              <w:rPr>
                <w:color w:val="ffffff"/>
                <w:rtl w:val="0"/>
              </w:rPr>
              <w:t xml:space="preserve">True. (Just learn how to do it, I don’t have a nice proof for this. The current ugly one spans pages, from stackoverflow </w:t>
            </w:r>
            <w:hyperlink r:id="rId10">
              <w:r w:rsidDel="00000000" w:rsidR="00000000" w:rsidRPr="00000000">
                <w:rPr>
                  <w:color w:val="ffffff"/>
                  <w:u w:val="single"/>
                  <w:rtl w:val="0"/>
                </w:rPr>
                <w:t xml:space="preserve">https://stackoverflow.com/questions/30556590/how-does-inorderpreorder-construct-unique-binary-tree</w:t>
              </w:r>
            </w:hyperlink>
            <w:r w:rsidDel="00000000" w:rsidR="00000000" w:rsidRPr="00000000">
              <w:rPr>
                <w:color w:val="ffffff"/>
                <w:rtl w:val="0"/>
              </w:rPr>
              <w:t xml:space="preserve">)</w:t>
            </w:r>
          </w:p>
          <w:p w:rsidR="00000000" w:rsidDel="00000000" w:rsidP="00000000" w:rsidRDefault="00000000" w:rsidRPr="00000000" w14:paraId="000001F9">
            <w:pPr>
              <w:widowControl w:val="0"/>
              <w:spacing w:line="240" w:lineRule="auto"/>
              <w:contextualSpacing w:val="0"/>
              <w:rPr>
                <w:color w:val="ffffff"/>
              </w:rPr>
            </w:pPr>
            <w:r w:rsidDel="00000000" w:rsidR="00000000" w:rsidRPr="00000000">
              <w:rPr>
                <w:rtl w:val="0"/>
              </w:rPr>
            </w:r>
          </w:p>
          <w:p w:rsidR="00000000" w:rsidDel="00000000" w:rsidP="00000000" w:rsidRDefault="00000000" w:rsidRPr="00000000" w14:paraId="000001FA">
            <w:pPr>
              <w:widowControl w:val="0"/>
              <w:spacing w:line="240" w:lineRule="auto"/>
              <w:contextualSpacing w:val="0"/>
              <w:rPr>
                <w:color w:val="ffffff"/>
              </w:rPr>
            </w:pPr>
            <w:r w:rsidDel="00000000" w:rsidR="00000000" w:rsidRPr="00000000">
              <w:rPr>
                <w:color w:val="ffffff"/>
                <w:rtl w:val="0"/>
              </w:rPr>
              <w:t xml:space="preserve">Interestingly:</w:t>
            </w:r>
          </w:p>
          <w:p w:rsidR="00000000" w:rsidDel="00000000" w:rsidP="00000000" w:rsidRDefault="00000000" w:rsidRPr="00000000" w14:paraId="000001FB">
            <w:pPr>
              <w:widowControl w:val="0"/>
              <w:spacing w:line="240" w:lineRule="auto"/>
              <w:contextualSpacing w:val="0"/>
              <w:rPr>
                <w:color w:val="ffffff"/>
              </w:rPr>
            </w:pPr>
            <w:r w:rsidDel="00000000" w:rsidR="00000000" w:rsidRPr="00000000">
              <w:rPr>
                <w:color w:val="ffffff"/>
                <w:rtl w:val="0"/>
              </w:rPr>
              <w:t xml:space="preserve">There are (1) pre-order, (2) in-order, (3) post-order traversals of a tree. (1,2) and (2,3) uniquely defines a tree, but (1,3) does not. Can you come up with a counterexample to show why pre-order+post-order does not uniquely define a tree?</w:t>
            </w:r>
          </w:p>
        </w:tc>
      </w:tr>
    </w:tbl>
    <w:p w:rsidR="00000000" w:rsidDel="00000000" w:rsidP="00000000" w:rsidRDefault="00000000" w:rsidRPr="00000000" w14:paraId="000001FC">
      <w:pPr>
        <w:contextualSpacing w:val="0"/>
        <w:rPr>
          <w:b w:val="1"/>
          <w:sz w:val="48"/>
          <w:szCs w:val="48"/>
        </w:rPr>
      </w:pPr>
      <w:r w:rsidDel="00000000" w:rsidR="00000000" w:rsidRPr="00000000">
        <w:rPr>
          <w:rtl w:val="0"/>
        </w:rPr>
      </w:r>
    </w:p>
    <w:p w:rsidR="00000000" w:rsidDel="00000000" w:rsidP="00000000" w:rsidRDefault="00000000" w:rsidRPr="00000000" w14:paraId="000001FD">
      <w:pPr>
        <w:contextualSpacing w:val="0"/>
        <w:rPr>
          <w:b w:val="1"/>
          <w:sz w:val="48"/>
          <w:szCs w:val="48"/>
        </w:rPr>
      </w:pPr>
      <w:r w:rsidDel="00000000" w:rsidR="00000000" w:rsidRPr="00000000">
        <w:rPr>
          <w:rtl w:val="0"/>
        </w:rPr>
      </w:r>
    </w:p>
    <w:p w:rsidR="00000000" w:rsidDel="00000000" w:rsidP="00000000" w:rsidRDefault="00000000" w:rsidRPr="00000000" w14:paraId="000001FE">
      <w:pPr>
        <w:contextualSpacing w:val="0"/>
        <w:rPr>
          <w:b w:val="1"/>
          <w:sz w:val="48"/>
          <w:szCs w:val="48"/>
        </w:rPr>
      </w:pPr>
      <w:r w:rsidDel="00000000" w:rsidR="00000000" w:rsidRPr="00000000">
        <w:rPr>
          <w:b w:val="1"/>
          <w:sz w:val="48"/>
          <w:szCs w:val="48"/>
          <w:rtl w:val="0"/>
        </w:rPr>
        <w:t xml:space="preserve">Section D</w:t>
      </w:r>
    </w:p>
    <w:p w:rsidR="00000000" w:rsidDel="00000000" w:rsidP="00000000" w:rsidRDefault="00000000" w:rsidRPr="00000000" w14:paraId="000001FF">
      <w:pPr>
        <w:numPr>
          <w:ilvl w:val="0"/>
          <w:numId w:val="11"/>
        </w:numPr>
        <w:ind w:left="720" w:hanging="360"/>
        <w:contextualSpacing w:val="1"/>
        <w:rPr>
          <w:b w:val="1"/>
          <w:u w:val="none"/>
        </w:rPr>
      </w:pPr>
      <w:r w:rsidDel="00000000" w:rsidR="00000000" w:rsidRPr="00000000">
        <w:rPr>
          <w:b w:val="1"/>
          <w:rtl w:val="0"/>
        </w:rPr>
        <w:t xml:space="preserve">Read up on Lowest common ancestors (on binary tree, on binary search tree, on AVL tree) to learn a bit more about tree traversals and recursions.</w:t>
      </w:r>
    </w:p>
    <w:p w:rsidR="00000000" w:rsidDel="00000000" w:rsidP="00000000" w:rsidRDefault="00000000" w:rsidRPr="00000000" w14:paraId="00000200">
      <w:pPr>
        <w:numPr>
          <w:ilvl w:val="0"/>
          <w:numId w:val="11"/>
        </w:numPr>
        <w:ind w:left="720" w:hanging="360"/>
        <w:contextualSpacing w:val="1"/>
        <w:rPr>
          <w:b w:val="1"/>
          <w:u w:val="none"/>
        </w:rPr>
      </w:pPr>
      <w:r w:rsidDel="00000000" w:rsidR="00000000" w:rsidRPr="00000000">
        <w:rPr>
          <w:b w:val="1"/>
          <w:rtl w:val="0"/>
        </w:rPr>
        <w:t xml:space="preserve">Read up on Lego Mindstorms (Week 13 tutorial slides). Graph modelling might be tested. 2D Grid graph traversals might be tested too, so this is relevant.</w:t>
      </w:r>
    </w:p>
    <w:p w:rsidR="00000000" w:rsidDel="00000000" w:rsidP="00000000" w:rsidRDefault="00000000" w:rsidRPr="00000000" w14:paraId="00000201">
      <w:pPr>
        <w:numPr>
          <w:ilvl w:val="0"/>
          <w:numId w:val="11"/>
        </w:numPr>
        <w:ind w:left="720" w:hanging="360"/>
        <w:contextualSpacing w:val="1"/>
        <w:rPr>
          <w:b w:val="1"/>
          <w:u w:val="none"/>
        </w:rPr>
      </w:pPr>
      <w:r w:rsidDel="00000000" w:rsidR="00000000" w:rsidRPr="00000000">
        <w:rPr>
          <w:b w:val="1"/>
          <w:rtl w:val="0"/>
        </w:rPr>
        <w:t xml:space="preserve">Try to do more Kattis problems since Steven used 2 Kattis problems for this section last sem. You might encounter an exact copy. You can prepare Kattis questions+solutions into exam hall if you wish, since it’s open book…. (You can also google github solutions to kattis problems if you don’t know how to solve them…)</w:t>
      </w:r>
      <w:r w:rsidDel="00000000" w:rsidR="00000000" w:rsidRPr="00000000">
        <w:rPr>
          <w:rtl w:val="0"/>
        </w:rPr>
      </w:r>
    </w:p>
    <w:p w:rsidR="00000000" w:rsidDel="00000000" w:rsidP="00000000" w:rsidRDefault="00000000" w:rsidRPr="00000000" w14:paraId="00000202">
      <w:pPr>
        <w:contextualSpacing w:val="0"/>
        <w:rPr>
          <w:b w:val="1"/>
        </w:rPr>
      </w:pPr>
      <w:r w:rsidDel="00000000" w:rsidR="00000000" w:rsidRPr="00000000">
        <w:rPr>
          <w:rtl w:val="0"/>
        </w:rPr>
      </w:r>
    </w:p>
    <w:p w:rsidR="00000000" w:rsidDel="00000000" w:rsidP="00000000" w:rsidRDefault="00000000" w:rsidRPr="00000000" w14:paraId="00000203">
      <w:pPr>
        <w:contextualSpacing w:val="0"/>
        <w:rPr>
          <w:b w:val="1"/>
        </w:rPr>
      </w:pPr>
      <w:r w:rsidDel="00000000" w:rsidR="00000000" w:rsidRPr="00000000">
        <w:rPr>
          <w:rtl w:val="0"/>
        </w:rPr>
      </w:r>
    </w:p>
    <w:p w:rsidR="00000000" w:rsidDel="00000000" w:rsidP="00000000" w:rsidRDefault="00000000" w:rsidRPr="00000000" w14:paraId="00000204">
      <w:pPr>
        <w:contextualSpacing w:val="0"/>
        <w:rPr>
          <w:b w:val="1"/>
        </w:rPr>
      </w:pPr>
      <w:r w:rsidDel="00000000" w:rsidR="00000000" w:rsidRPr="00000000">
        <w:rPr>
          <w:b w:val="1"/>
          <w:rtl w:val="0"/>
        </w:rPr>
        <w:t xml:space="preserve">Continuation of D.2 and D.3</w:t>
      </w:r>
    </w:p>
    <w:p w:rsidR="00000000" w:rsidDel="00000000" w:rsidP="00000000" w:rsidRDefault="00000000" w:rsidRPr="00000000" w14:paraId="00000205">
      <w:pPr>
        <w:contextualSpacing w:val="0"/>
        <w:rPr/>
      </w:pPr>
      <w:r w:rsidDel="00000000" w:rsidR="00000000" w:rsidRPr="00000000">
        <w:rPr>
          <w:rtl w:val="0"/>
        </w:rPr>
        <w:t xml:space="preserve">Suppose Steven can begin his journey from any country near Singapore (SIN), because he can take a free bus from his house (in Sheares Hall) to these countries. </w:t>
      </w:r>
    </w:p>
    <w:p w:rsidR="00000000" w:rsidDel="00000000" w:rsidP="00000000" w:rsidRDefault="00000000" w:rsidRPr="00000000" w14:paraId="00000206">
      <w:pPr>
        <w:contextualSpacing w:val="0"/>
        <w:rPr/>
      </w:pPr>
      <w:r w:rsidDel="00000000" w:rsidR="00000000" w:rsidRPr="00000000">
        <w:rPr>
          <w:rtl w:val="0"/>
        </w:rPr>
        <w:t xml:space="preserve">Suppose Steven can also end at any country near Beijing (PEK), because he can then take a free bus from these countries to ICPC competition venue.</w:t>
      </w:r>
    </w:p>
    <w:p w:rsidR="00000000" w:rsidDel="00000000" w:rsidP="00000000" w:rsidRDefault="00000000" w:rsidRPr="00000000" w14:paraId="00000207">
      <w:pPr>
        <w:contextualSpacing w:val="0"/>
        <w:rPr/>
      </w:pPr>
      <w:r w:rsidDel="00000000" w:rsidR="00000000" w:rsidRPr="00000000">
        <w:rPr>
          <w:rtl w:val="0"/>
        </w:rPr>
        <w:t xml:space="preserve">To make things harder, </w:t>
      </w:r>
      <w:r w:rsidDel="00000000" w:rsidR="00000000" w:rsidRPr="00000000">
        <w:rPr>
          <w:b w:val="1"/>
          <w:rtl w:val="0"/>
        </w:rPr>
        <w:t xml:space="preserve">the graph is now directed</w:t>
      </w:r>
      <w:r w:rsidDel="00000000" w:rsidR="00000000" w:rsidRPr="00000000">
        <w:rPr>
          <w:rtl w:val="0"/>
        </w:rPr>
        <w:t xml:space="preserve"> (so SIN PEK 100 means that it costs $100 to get from Singapore to Beijing, and this does not give any information on how much it costs to get from Beijing to Singapore instead.)</w:t>
      </w:r>
    </w:p>
    <w:p w:rsidR="00000000" w:rsidDel="00000000" w:rsidP="00000000" w:rsidRDefault="00000000" w:rsidRPr="00000000" w14:paraId="00000208">
      <w:pPr>
        <w:contextualSpacing w:val="0"/>
        <w:rPr/>
      </w:pPr>
      <w:r w:rsidDel="00000000" w:rsidR="00000000" w:rsidRPr="00000000">
        <w:rPr>
          <w:rtl w:val="0"/>
        </w:rPr>
        <w:t xml:space="preserve">To simplify the problem, there is no more AIRPORT_TAX. Thus, </w:t>
      </w:r>
      <w:r w:rsidDel="00000000" w:rsidR="00000000" w:rsidRPr="00000000">
        <w:rPr>
          <w:b w:val="1"/>
          <w:rtl w:val="0"/>
        </w:rPr>
        <w:t xml:space="preserve">all AIRPORT_TAX is 0</w:t>
      </w:r>
      <w:r w:rsidDel="00000000" w:rsidR="00000000" w:rsidRPr="00000000">
        <w:rPr>
          <w:rtl w:val="0"/>
        </w:rPr>
        <w:t xml:space="preserve">.</w:t>
      </w:r>
    </w:p>
    <w:p w:rsidR="00000000" w:rsidDel="00000000" w:rsidP="00000000" w:rsidRDefault="00000000" w:rsidRPr="00000000" w14:paraId="00000209">
      <w:pPr>
        <w:contextualSpacing w:val="0"/>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A">
            <w:pPr>
              <w:contextualSpacing w:val="0"/>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contextualSpacing w:val="0"/>
              <w:rPr>
                <w:b w:val="1"/>
              </w:rPr>
            </w:pPr>
            <w:r w:rsidDel="00000000" w:rsidR="00000000" w:rsidRPr="00000000">
              <w:rPr>
                <w:b w:val="1"/>
                <w:rtl w:val="0"/>
              </w:rPr>
              <w:t xml:space="preserve">Sample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7 11</w:t>
            </w:r>
          </w:p>
          <w:p w:rsidR="00000000" w:rsidDel="00000000" w:rsidP="00000000" w:rsidRDefault="00000000" w:rsidRPr="00000000" w14:paraId="0000020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0</w:t>
            </w:r>
          </w:p>
          <w:p w:rsidR="00000000" w:rsidDel="00000000" w:rsidP="00000000" w:rsidRDefault="00000000" w:rsidRPr="00000000" w14:paraId="0000020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PEK 0</w:t>
            </w:r>
          </w:p>
          <w:p w:rsidR="00000000" w:rsidDel="00000000" w:rsidP="00000000" w:rsidRDefault="00000000" w:rsidRPr="00000000" w14:paraId="000002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KUL 0</w:t>
            </w:r>
          </w:p>
          <w:p w:rsidR="00000000" w:rsidDel="00000000" w:rsidP="00000000" w:rsidRDefault="00000000" w:rsidRPr="00000000" w14:paraId="000002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0</w:t>
            </w:r>
          </w:p>
          <w:p w:rsidR="00000000" w:rsidDel="00000000" w:rsidP="00000000" w:rsidRDefault="00000000" w:rsidRPr="00000000" w14:paraId="000002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MEL 0</w:t>
            </w:r>
          </w:p>
          <w:p w:rsidR="00000000" w:rsidDel="00000000" w:rsidP="00000000" w:rsidRDefault="00000000" w:rsidRPr="00000000" w14:paraId="000002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JPN 0</w:t>
            </w:r>
          </w:p>
          <w:p w:rsidR="00000000" w:rsidDel="00000000" w:rsidP="00000000" w:rsidRDefault="00000000" w:rsidRPr="00000000" w14:paraId="000002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KOR 0</w:t>
            </w:r>
          </w:p>
          <w:p w:rsidR="00000000" w:rsidDel="00000000" w:rsidP="00000000" w:rsidRDefault="00000000" w:rsidRPr="00000000" w14:paraId="000002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KUL 150</w:t>
            </w:r>
          </w:p>
          <w:p w:rsidR="00000000" w:rsidDel="00000000" w:rsidP="00000000" w:rsidRDefault="00000000" w:rsidRPr="00000000" w14:paraId="0000021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JKT 50</w:t>
            </w:r>
          </w:p>
          <w:p w:rsidR="00000000" w:rsidDel="00000000" w:rsidP="00000000" w:rsidRDefault="00000000" w:rsidRPr="00000000" w14:paraId="000002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SIN PEK 1000</w:t>
            </w:r>
          </w:p>
          <w:p w:rsidR="00000000" w:rsidDel="00000000" w:rsidP="00000000" w:rsidRDefault="00000000" w:rsidRPr="00000000" w14:paraId="000002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KUL PEK 600</w:t>
            </w:r>
          </w:p>
          <w:p w:rsidR="00000000" w:rsidDel="00000000" w:rsidP="00000000" w:rsidRDefault="00000000" w:rsidRPr="00000000" w14:paraId="000002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KUL JPN 500</w:t>
            </w:r>
          </w:p>
          <w:p w:rsidR="00000000" w:rsidDel="00000000" w:rsidP="00000000" w:rsidRDefault="00000000" w:rsidRPr="00000000" w14:paraId="000002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MEL 200</w:t>
            </w:r>
          </w:p>
          <w:p w:rsidR="00000000" w:rsidDel="00000000" w:rsidP="00000000" w:rsidRDefault="00000000" w:rsidRPr="00000000" w14:paraId="000002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JKT PEK 550</w:t>
            </w:r>
          </w:p>
          <w:p w:rsidR="00000000" w:rsidDel="00000000" w:rsidP="00000000" w:rsidRDefault="00000000" w:rsidRPr="00000000" w14:paraId="000002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MEL PEK 100</w:t>
            </w:r>
          </w:p>
          <w:p w:rsidR="00000000" w:rsidDel="00000000" w:rsidP="00000000" w:rsidRDefault="00000000" w:rsidRPr="00000000" w14:paraId="000002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MEL KOR 50</w:t>
            </w:r>
          </w:p>
          <w:p w:rsidR="00000000" w:rsidDel="00000000" w:rsidP="00000000" w:rsidRDefault="00000000" w:rsidRPr="00000000" w14:paraId="000002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KOR PEK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350 600 300 // Part (a) {SIN, KUL, JKT} respectively</w:t>
            </w:r>
          </w:p>
          <w:p w:rsidR="00000000" w:rsidDel="00000000" w:rsidP="00000000" w:rsidRDefault="00000000" w:rsidRPr="00000000" w14:paraId="0000021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250         // Part (b) JKT-&gt;MEL-&gt;KOR = 250</w:t>
            </w:r>
          </w:p>
        </w:tc>
      </w:tr>
    </w:tbl>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numPr>
          <w:ilvl w:val="0"/>
          <w:numId w:val="8"/>
        </w:numPr>
        <w:ind w:left="720" w:hanging="360"/>
        <w:contextualSpacing w:val="1"/>
        <w:rPr>
          <w:u w:val="none"/>
        </w:rPr>
      </w:pPr>
      <w:r w:rsidDel="00000000" w:rsidR="00000000" w:rsidRPr="00000000">
        <w:rPr>
          <w:rtl w:val="0"/>
        </w:rPr>
        <w:t xml:space="preserve">Describe your algorithm to find all cheapest costs that ends in PEK starting from these source vertices {SIN, KUL, JKT}. Analyse the time complexity.</w:t>
      </w:r>
    </w:p>
    <w:p w:rsidR="00000000" w:rsidDel="00000000" w:rsidP="00000000" w:rsidRDefault="00000000" w:rsidRPr="00000000" w14:paraId="00000223">
      <w:pPr>
        <w:numPr>
          <w:ilvl w:val="0"/>
          <w:numId w:val="8"/>
        </w:numPr>
        <w:ind w:left="720" w:hanging="360"/>
        <w:contextualSpacing w:val="1"/>
        <w:rPr>
          <w:u w:val="none"/>
        </w:rPr>
      </w:pPr>
      <w:r w:rsidDel="00000000" w:rsidR="00000000" w:rsidRPr="00000000">
        <w:rPr>
          <w:rtl w:val="0"/>
        </w:rPr>
        <w:t xml:space="preserve">Describe your algorithm to find the cheapest costs from any of {SIN, KUL, JKT} to any of {PEK, JPN, KOR}. Analyse the time complexity.</w:t>
      </w:r>
    </w:p>
    <w:p w:rsidR="00000000" w:rsidDel="00000000" w:rsidP="00000000" w:rsidRDefault="00000000" w:rsidRPr="00000000" w14:paraId="00000224">
      <w:pPr>
        <w:contextualSpacing w:val="0"/>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rPr/>
            </w:pPr>
            <w:r w:rsidDel="00000000" w:rsidR="00000000" w:rsidRPr="00000000">
              <w:rPr>
                <w:highlight w:val="white"/>
                <w:rtl w:val="0"/>
              </w:rPr>
              <w:t xml:space="preserve">Highlight over the text to see the answers.</w:t>
            </w:r>
            <w:r w:rsidDel="00000000" w:rsidR="00000000" w:rsidRPr="00000000">
              <w:rPr>
                <w:rtl w:val="0"/>
              </w:rPr>
            </w:r>
          </w:p>
          <w:p w:rsidR="00000000" w:rsidDel="00000000" w:rsidP="00000000" w:rsidRDefault="00000000" w:rsidRPr="00000000" w14:paraId="000002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ffffff"/>
              </w:rPr>
            </w:pPr>
            <w:r w:rsidDel="00000000" w:rsidR="00000000" w:rsidRPr="00000000">
              <w:rPr>
                <w:color w:val="ffffff"/>
                <w:rtl w:val="0"/>
              </w:rPr>
              <w:t xml:space="preserve">Reverse ALL edges first (i.e. if SIN PEK 1000, we change it to PEK SIN 1000). Then run Dijkstra (SSSP) starting from PEK. We then output dist[‘SIN’], dist[‘KUL’], dist[‘JKT’]. Time complexity of reversing all edges is O(E). Dijkstra is O((V+E)logV) Overall O((V+E) log V).</w:t>
            </w:r>
          </w:p>
          <w:p w:rsidR="00000000" w:rsidDel="00000000" w:rsidP="00000000" w:rsidRDefault="00000000" w:rsidRPr="00000000" w14:paraId="000002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ffffff"/>
              </w:rPr>
            </w:pPr>
            <w:r w:rsidDel="00000000" w:rsidR="00000000" w:rsidRPr="00000000">
              <w:rPr>
                <w:color w:val="ffffff"/>
                <w:rtl w:val="0"/>
              </w:rPr>
              <w:t xml:space="preserve">From the current graph, add a dummy source “STE” (for Steven’s House) that connects to SIN, KUL, JKT with cost 0. Also, add a dummy destination “ACM” (for ACM ICPC World Finals) and let PEK, JPN, KOR point to ACM with cost 0. Run the usual Dijkstra (SSSP) from STE to ACM and output dist[“ACM”]. Time complexity is O((V+E) log V).</w:t>
            </w:r>
          </w:p>
        </w:tc>
      </w:tr>
    </w:tbl>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b w:val="1"/>
        </w:rPr>
      </w:pPr>
      <w:r w:rsidDel="00000000" w:rsidR="00000000" w:rsidRPr="00000000">
        <w:rPr>
          <w:rtl w:val="0"/>
        </w:rPr>
      </w:r>
    </w:p>
    <w:p w:rsidR="00000000" w:rsidDel="00000000" w:rsidP="00000000" w:rsidRDefault="00000000" w:rsidRPr="00000000" w14:paraId="0000022A">
      <w:pPr>
        <w:contextualSpacing w:val="0"/>
        <w:rPr>
          <w:b w:val="1"/>
        </w:rPr>
      </w:pPr>
      <w:r w:rsidDel="00000000" w:rsidR="00000000" w:rsidRPr="00000000">
        <w:rPr>
          <w:b w:val="1"/>
          <w:rtl w:val="0"/>
        </w:rPr>
        <w:t xml:space="preserve">D.5:</w:t>
      </w:r>
      <w:r w:rsidDel="00000000" w:rsidR="00000000" w:rsidRPr="00000000">
        <w:rPr>
          <w:b w:val="1"/>
          <w:rtl w:val="0"/>
        </w:rPr>
        <w:t xml:space="preserve"> </w:t>
      </w:r>
      <w:commentRangeStart w:id="19"/>
      <w:commentRangeStart w:id="20"/>
      <w:r w:rsidDel="00000000" w:rsidR="00000000" w:rsidRPr="00000000">
        <w:rPr>
          <w:b w:val="1"/>
          <w:rtl w:val="0"/>
        </w:rPr>
        <w:t xml:space="preserve">Practical Exam Nightmare</w:t>
      </w:r>
      <w:commentRangeEnd w:id="19"/>
      <w:r w:rsidDel="00000000" w:rsidR="00000000" w:rsidRPr="00000000">
        <w:commentReference w:id="19"/>
      </w:r>
      <w:commentRangeEnd w:id="20"/>
      <w:r w:rsidDel="00000000" w:rsidR="00000000" w:rsidRPr="00000000">
        <w:commentReference w:id="20"/>
      </w:r>
      <w:r w:rsidDel="00000000" w:rsidR="00000000" w:rsidRPr="00000000">
        <w:rPr>
          <w:b w:val="1"/>
          <w:rtl w:val="0"/>
        </w:rPr>
        <w:t xml:space="preserve"> (10m, no partial credit)</w:t>
      </w:r>
    </w:p>
    <w:p w:rsidR="00000000" w:rsidDel="00000000" w:rsidP="00000000" w:rsidRDefault="00000000" w:rsidRPr="00000000" w14:paraId="0000022B">
      <w:pPr>
        <w:contextualSpacing w:val="0"/>
        <w:rPr>
          <w:b w:val="1"/>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t xml:space="preserve">For one of the algorithm module in NUS (who shall not be named), there was an issue with the practical exam where many students were unable to login and/or submit to an online judge platform (again, it shall not be named). Thus, many student’s code are left unmarked/unsubmitted at the end of the practical exam (the horror!).</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t xml:space="preserve">In light of such chaos, the Prof. S, the module coordinator, have to quickly find the shortest path to cycle through all the labs, so that he can instruct the students on which questions to do with minimum delay.</w:t>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Fonts w:ascii="Arial Unicode MS" w:cs="Arial Unicode MS" w:eastAsia="Arial Unicode MS" w:hAnsi="Arial Unicode MS"/>
          <w:rtl w:val="0"/>
        </w:rPr>
        <w:t xml:space="preserve">The input starts with three integers, 2 ≤ N ≤ 6 for the number of labs, and 1 ≤ R,C ≤ 20 for the total number of rows and columns of the map respectively.</w:t>
      </w:r>
    </w:p>
    <w:p w:rsidR="00000000" w:rsidDel="00000000" w:rsidP="00000000" w:rsidRDefault="00000000" w:rsidRPr="00000000" w14:paraId="00000231">
      <w:pPr>
        <w:contextualSpacing w:val="0"/>
        <w:rPr/>
      </w:pPr>
      <w:r w:rsidDel="00000000" w:rsidR="00000000" w:rsidRPr="00000000">
        <w:rPr>
          <w:rtl w:val="0"/>
        </w:rPr>
        <w:t xml:space="preserve">The next R rows contains C characters each, where ‘#’ denotes a wall, ‘.’ denotes a floor tile, and ‘1’, ‘2’, ‘3’, ‘4’, ‘5’, ‘6’ denotes the lab numbers accordingly. </w:t>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t xml:space="preserve">Prof. S will always start from lab 2 (since it is the biggest lab), and cycle through all N labs before ending at lab 2 again. It is allowed for the Prof. S to cycle through the same lab more than once during his walk (i.e. to move between two labs, sometimes we have to pass through an intermediate lab to reach it, and this is okay). You may assume that lab 2 in the input will always be reachable to every other labs, and thus there is always a valid path.</w:t>
      </w:r>
    </w:p>
    <w:p w:rsidR="00000000" w:rsidDel="00000000" w:rsidP="00000000" w:rsidRDefault="00000000" w:rsidRPr="00000000" w14:paraId="00000234">
      <w:pPr>
        <w:contextualSpacing w:val="0"/>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contextualSpacing w:val="0"/>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contextualSpacing w:val="0"/>
              <w:rPr>
                <w:b w:val="1"/>
              </w:rPr>
            </w:pPr>
            <w:r w:rsidDel="00000000" w:rsidR="00000000" w:rsidRPr="00000000">
              <w:rPr>
                <w:b w:val="1"/>
                <w:rtl w:val="0"/>
              </w:rPr>
              <w:t xml:space="preserve">Sample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2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5 12</w:t>
            </w:r>
          </w:p>
          <w:p w:rsidR="00000000" w:rsidDel="00000000" w:rsidP="00000000" w:rsidRDefault="00000000" w:rsidRPr="00000000" w14:paraId="000002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2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2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contextualSpacing w:val="0"/>
              <w:rPr>
                <w:b w:val="1"/>
              </w:rPr>
            </w:pPr>
            <w:r w:rsidDel="00000000" w:rsidR="00000000" w:rsidRPr="00000000">
              <w:rPr>
                <w:rFonts w:ascii="Courier New" w:cs="Courier New" w:eastAsia="Courier New" w:hAnsi="Courier New"/>
                <w:rtl w:val="0"/>
              </w:rPr>
              <w:t xml:space="preserve">24</w:t>
            </w:r>
            <w:r w:rsidDel="00000000" w:rsidR="00000000" w:rsidRPr="00000000">
              <w:rPr>
                <w:rtl w:val="0"/>
              </w:rPr>
            </w:r>
          </w:p>
        </w:tc>
      </w:tr>
    </w:tbl>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t xml:space="preserve">By eyeballing the sample input, we see that the shortest cycle would be 2-&gt;4 (distance 6), 4-&gt;3 (distance 7). 3-&gt;1 (distance 4), 1-&gt;2 passing through 3 (distance 7). We thus output our answer as 24 (6 + 7 + 4 + 7).</w:t>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rPr>
          <w:b w:val="1"/>
        </w:rPr>
      </w:pPr>
      <w:r w:rsidDel="00000000" w:rsidR="00000000" w:rsidRPr="00000000">
        <w:rPr>
          <w:rtl w:val="0"/>
        </w:rPr>
        <w:t xml:space="preserve">Design an algorithm that can solve this problem in less than 1 second. </w:t>
      </w:r>
      <w:r w:rsidDel="00000000" w:rsidR="00000000" w:rsidRPr="00000000">
        <w:rPr>
          <w:b w:val="1"/>
          <w:rtl w:val="0"/>
        </w:rPr>
        <w:t xml:space="preserve">Just outline your idea or write pseudocode.</w:t>
      </w:r>
    </w:p>
    <w:p w:rsidR="00000000" w:rsidDel="00000000" w:rsidP="00000000" w:rsidRDefault="00000000" w:rsidRPr="00000000" w14:paraId="00000243">
      <w:pPr>
        <w:contextualSpacing w:val="0"/>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highlight w:val="white"/>
              </w:rPr>
            </w:pPr>
            <w:r w:rsidDel="00000000" w:rsidR="00000000" w:rsidRPr="00000000">
              <w:rPr>
                <w:highlight w:val="white"/>
                <w:rtl w:val="0"/>
              </w:rPr>
              <w:t xml:space="preserve">Highlight over the text to see the answers.</w:t>
            </w:r>
          </w:p>
          <w:p w:rsidR="00000000" w:rsidDel="00000000" w:rsidP="00000000" w:rsidRDefault="00000000" w:rsidRPr="00000000" w14:paraId="00000245">
            <w:pPr>
              <w:widowControl w:val="0"/>
              <w:spacing w:line="240" w:lineRule="auto"/>
              <w:contextualSpacing w:val="0"/>
              <w:rPr>
                <w:color w:val="ffffff"/>
              </w:rPr>
            </w:pPr>
            <w:r w:rsidDel="00000000" w:rsidR="00000000" w:rsidRPr="00000000">
              <w:rPr>
                <w:color w:val="ffffff"/>
                <w:rtl w:val="0"/>
              </w:rPr>
              <w:t xml:space="preserve">Run BFS on from each of the N labs to get all-pairs-shortest-path. Memorize this result using an adjacency matrix AM.</w:t>
            </w:r>
            <w:commentRangeStart w:id="21"/>
            <w:r w:rsidDel="00000000" w:rsidR="00000000" w:rsidRPr="00000000">
              <w:rPr>
                <w:rtl w:val="0"/>
              </w:rPr>
            </w:r>
          </w:p>
          <w:p w:rsidR="00000000" w:rsidDel="00000000" w:rsidP="00000000" w:rsidRDefault="00000000" w:rsidRPr="00000000" w14:paraId="00000246">
            <w:pPr>
              <w:widowControl w:val="0"/>
              <w:spacing w:line="240" w:lineRule="auto"/>
              <w:contextualSpacing w:val="0"/>
              <w:rPr>
                <w:color w:val="ffffff"/>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47">
            <w:pPr>
              <w:widowControl w:val="0"/>
              <w:spacing w:line="240" w:lineRule="auto"/>
              <w:contextualSpacing w:val="0"/>
              <w:rPr>
                <w:color w:val="ffffff"/>
              </w:rPr>
            </w:pPr>
            <w:r w:rsidDel="00000000" w:rsidR="00000000" w:rsidRPr="00000000">
              <w:rPr>
                <w:color w:val="ffffff"/>
                <w:rtl w:val="0"/>
              </w:rPr>
              <w:t xml:space="preserve">Try all (N-1)! permutations that start and end with vertex 2. (using </w:t>
            </w:r>
            <w:r w:rsidDel="00000000" w:rsidR="00000000" w:rsidRPr="00000000">
              <w:rPr>
                <w:rFonts w:ascii="Courier New" w:cs="Courier New" w:eastAsia="Courier New" w:hAnsi="Courier New"/>
                <w:color w:val="ffffff"/>
                <w:rtl w:val="0"/>
              </w:rPr>
              <w:t xml:space="preserve">next_permutation </w:t>
            </w:r>
            <w:r w:rsidDel="00000000" w:rsidR="00000000" w:rsidRPr="00000000">
              <w:rPr>
                <w:color w:val="ffffff"/>
                <w:rtl w:val="0"/>
              </w:rPr>
              <w:t xml:space="preserve">function</w:t>
            </w:r>
            <w:r w:rsidDel="00000000" w:rsidR="00000000" w:rsidRPr="00000000">
              <w:rPr>
                <w:color w:val="ffffff"/>
                <w:rtl w:val="0"/>
              </w:rPr>
              <w:t xml:space="preserve"> in STL? :D)</w:t>
            </w:r>
          </w:p>
          <w:p w:rsidR="00000000" w:rsidDel="00000000" w:rsidP="00000000" w:rsidRDefault="00000000" w:rsidRPr="00000000" w14:paraId="00000248">
            <w:pPr>
              <w:widowControl w:val="0"/>
              <w:spacing w:line="240" w:lineRule="auto"/>
              <w:contextualSpacing w:val="0"/>
              <w:rPr>
                <w:color w:val="ffffff"/>
              </w:rPr>
            </w:pPr>
            <w:r w:rsidDel="00000000" w:rsidR="00000000" w:rsidRPr="00000000">
              <w:rPr>
                <w:color w:val="ffffff"/>
                <w:rtl w:val="0"/>
              </w:rPr>
              <w:t xml:space="preserve">For each permutation, obtain the total distance by summing the distances between each consecutive pair, which can be found in AM. (e.g. 2-&gt;3-&gt;4-&gt;1-&gt;2, add the distance from 2-&gt;3, 3-&gt;4, 4-&gt;1, 1-&gt;2)</w:t>
            </w:r>
            <w:r w:rsidDel="00000000" w:rsidR="00000000" w:rsidRPr="00000000">
              <w:rPr>
                <w:rtl w:val="0"/>
              </w:rPr>
            </w:r>
          </w:p>
          <w:p w:rsidR="00000000" w:rsidDel="00000000" w:rsidP="00000000" w:rsidRDefault="00000000" w:rsidRPr="00000000" w14:paraId="00000249">
            <w:pPr>
              <w:widowControl w:val="0"/>
              <w:spacing w:line="240" w:lineRule="auto"/>
              <w:contextualSpacing w:val="0"/>
              <w:rPr>
                <w:color w:val="ffffff"/>
              </w:rPr>
            </w:pPr>
            <w:r w:rsidDel="00000000" w:rsidR="00000000" w:rsidRPr="00000000">
              <w:rPr>
                <w:color w:val="ffffff"/>
                <w:rtl w:val="0"/>
              </w:rPr>
              <w:t xml:space="preserve">Output the minimum total distance found by one of the permutation</w:t>
            </w:r>
          </w:p>
          <w:p w:rsidR="00000000" w:rsidDel="00000000" w:rsidP="00000000" w:rsidRDefault="00000000" w:rsidRPr="00000000" w14:paraId="0000024A">
            <w:pPr>
              <w:widowControl w:val="0"/>
              <w:spacing w:line="240" w:lineRule="auto"/>
              <w:contextualSpacing w:val="0"/>
              <w:rPr>
                <w:color w:val="ffffff"/>
              </w:rPr>
            </w:pPr>
            <w:r w:rsidDel="00000000" w:rsidR="00000000" w:rsidRPr="00000000">
              <w:rPr>
                <w:rtl w:val="0"/>
              </w:rPr>
            </w:r>
          </w:p>
          <w:p w:rsidR="00000000" w:rsidDel="00000000" w:rsidP="00000000" w:rsidRDefault="00000000" w:rsidRPr="00000000" w14:paraId="0000024B">
            <w:pPr>
              <w:widowControl w:val="0"/>
              <w:spacing w:line="240" w:lineRule="auto"/>
              <w:contextualSpacing w:val="0"/>
              <w:rPr>
                <w:color w:val="ffffff"/>
              </w:rPr>
            </w:pPr>
            <w:r w:rsidDel="00000000" w:rsidR="00000000" w:rsidRPr="00000000">
              <w:rPr>
                <w:color w:val="ffffff"/>
                <w:rtl w:val="0"/>
              </w:rPr>
              <w:t xml:space="preserve">Pseudocode:</w:t>
            </w:r>
            <w:r w:rsidDel="00000000" w:rsidR="00000000" w:rsidRPr="00000000">
              <w:rPr>
                <w:rtl w:val="0"/>
              </w:rPr>
            </w:r>
          </w:p>
          <w:p w:rsidR="00000000" w:rsidDel="00000000" w:rsidP="00000000" w:rsidRDefault="00000000" w:rsidRPr="00000000" w14:paraId="0000024C">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vector&lt;vector&lt;int&gt;&gt; AM(N, vector&lt;int&gt;(N, 0));</w:t>
            </w:r>
          </w:p>
          <w:p w:rsidR="00000000" w:rsidDel="00000000" w:rsidP="00000000" w:rsidRDefault="00000000" w:rsidRPr="00000000" w14:paraId="0000024D">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f</w:t>
            </w:r>
            <w:r w:rsidDel="00000000" w:rsidR="00000000" w:rsidRPr="00000000">
              <w:rPr>
                <w:rFonts w:ascii="Courier New" w:cs="Courier New" w:eastAsia="Courier New" w:hAnsi="Courier New"/>
                <w:color w:val="ffffff"/>
                <w:rtl w:val="0"/>
              </w:rPr>
              <w:t xml:space="preserve">or (i in 0 to N-1) { // i is the lab number</w:t>
            </w:r>
          </w:p>
          <w:p w:rsidR="00000000" w:rsidDel="00000000" w:rsidP="00000000" w:rsidRDefault="00000000" w:rsidRPr="00000000" w14:paraId="0000024E">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AM[i] = BFS_SSSP(i); // suppose BFS_SSSP returns a vector of </w:t>
            </w:r>
          </w:p>
          <w:p w:rsidR="00000000" w:rsidDel="00000000" w:rsidP="00000000" w:rsidRDefault="00000000" w:rsidRPr="00000000" w14:paraId="0000024F">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shortest distance from lab i.</w:t>
            </w:r>
          </w:p>
          <w:p w:rsidR="00000000" w:rsidDel="00000000" w:rsidP="00000000" w:rsidRDefault="00000000" w:rsidRPr="00000000" w14:paraId="00000250">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251">
            <w:pPr>
              <w:widowControl w:val="0"/>
              <w:spacing w:line="240" w:lineRule="auto"/>
              <w:contextualSpacing w:val="0"/>
              <w:rPr>
                <w:color w:val="ffffff"/>
              </w:rPr>
            </w:pPr>
            <w:r w:rsidDel="00000000" w:rsidR="00000000" w:rsidRPr="00000000">
              <w:rPr>
                <w:rtl w:val="0"/>
              </w:rPr>
            </w:r>
          </w:p>
          <w:p w:rsidR="00000000" w:rsidDel="00000000" w:rsidP="00000000" w:rsidRDefault="00000000" w:rsidRPr="00000000" w14:paraId="00000252">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w:t>
            </w:r>
            <w:r w:rsidDel="00000000" w:rsidR="00000000" w:rsidRPr="00000000">
              <w:rPr>
                <w:rFonts w:ascii="Courier New" w:cs="Courier New" w:eastAsia="Courier New" w:hAnsi="Courier New"/>
                <w:color w:val="ffffff"/>
                <w:rtl w:val="0"/>
              </w:rPr>
              <w:t xml:space="preserve">nt getDistance(int lab1, int lab2) {</w:t>
            </w:r>
          </w:p>
          <w:p w:rsidR="00000000" w:rsidDel="00000000" w:rsidP="00000000" w:rsidRDefault="00000000" w:rsidRPr="00000000" w14:paraId="00000253">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ffff"/>
                <w:rtl w:val="0"/>
              </w:rPr>
              <w:t xml:space="preserve">r</w:t>
            </w:r>
            <w:r w:rsidDel="00000000" w:rsidR="00000000" w:rsidRPr="00000000">
              <w:rPr>
                <w:rFonts w:ascii="Courier New" w:cs="Courier New" w:eastAsia="Courier New" w:hAnsi="Courier New"/>
                <w:color w:val="ffffff"/>
                <w:rtl w:val="0"/>
              </w:rPr>
              <w:t xml:space="preserve">eturn AM[lab1][lab2];</w:t>
            </w:r>
          </w:p>
          <w:p w:rsidR="00000000" w:rsidDel="00000000" w:rsidP="00000000" w:rsidRDefault="00000000" w:rsidRPr="00000000" w14:paraId="00000254">
            <w:pPr>
              <w:widowControl w:val="0"/>
              <w:spacing w:line="240" w:lineRule="auto"/>
              <w:contextualSpacing w:val="0"/>
              <w:rPr>
                <w:color w:val="ffffff"/>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p w:rsidR="00000000" w:rsidDel="00000000" w:rsidP="00000000" w:rsidRDefault="00000000" w:rsidRPr="00000000" w14:paraId="00000255">
            <w:pPr>
              <w:widowControl w:val="0"/>
              <w:spacing w:line="240" w:lineRule="auto"/>
              <w:contextualSpacing w:val="0"/>
              <w:rPr>
                <w:color w:val="ffffff"/>
              </w:rPr>
            </w:pPr>
            <w:r w:rsidDel="00000000" w:rsidR="00000000" w:rsidRPr="00000000">
              <w:rPr>
                <w:rtl w:val="0"/>
              </w:rPr>
            </w:r>
          </w:p>
          <w:p w:rsidR="00000000" w:rsidDel="00000000" w:rsidP="00000000" w:rsidRDefault="00000000" w:rsidRPr="00000000" w14:paraId="00000256">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w:t>
            </w:r>
            <w:r w:rsidDel="00000000" w:rsidR="00000000" w:rsidRPr="00000000">
              <w:rPr>
                <w:rFonts w:ascii="Courier New" w:cs="Courier New" w:eastAsia="Courier New" w:hAnsi="Courier New"/>
                <w:color w:val="ffffff"/>
                <w:rtl w:val="0"/>
              </w:rPr>
              <w:t xml:space="preserve">nt shortestDist() {</w:t>
            </w:r>
          </w:p>
          <w:p w:rsidR="00000000" w:rsidDel="00000000" w:rsidP="00000000" w:rsidRDefault="00000000" w:rsidRPr="00000000" w14:paraId="00000257">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ffff"/>
                <w:rtl w:val="0"/>
              </w:rPr>
              <w:t xml:space="preserve">int bestDistance = 10e6;</w:t>
            </w:r>
            <w:r w:rsidDel="00000000" w:rsidR="00000000" w:rsidRPr="00000000">
              <w:rPr>
                <w:rtl w:val="0"/>
              </w:rPr>
            </w:r>
          </w:p>
          <w:p w:rsidR="00000000" w:rsidDel="00000000" w:rsidP="00000000" w:rsidRDefault="00000000" w:rsidRPr="00000000" w14:paraId="00000258">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ffff"/>
                <w:rtl w:val="0"/>
              </w:rPr>
              <w:t xml:space="preserve">f</w:t>
            </w:r>
            <w:r w:rsidDel="00000000" w:rsidR="00000000" w:rsidRPr="00000000">
              <w:rPr>
                <w:rFonts w:ascii="Courier New" w:cs="Courier New" w:eastAsia="Courier New" w:hAnsi="Courier New"/>
                <w:color w:val="ffffff"/>
                <w:rtl w:val="0"/>
              </w:rPr>
              <w:t xml:space="preserve">or ((N-1)! permutations of all possible lab orderings </w:t>
            </w:r>
          </w:p>
          <w:p w:rsidR="00000000" w:rsidDel="00000000" w:rsidP="00000000" w:rsidRDefault="00000000" w:rsidRPr="00000000" w14:paraId="00000259">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that start and end with vertex 2) {</w:t>
            </w:r>
          </w:p>
          <w:p w:rsidR="00000000" w:rsidDel="00000000" w:rsidP="00000000" w:rsidRDefault="00000000" w:rsidRPr="00000000" w14:paraId="0000025A">
            <w:pPr>
              <w:widowControl w:val="0"/>
              <w:spacing w:line="240" w:lineRule="auto"/>
              <w:contextualSpacing w:val="0"/>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25B">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permutation is of the form {2, __, __, …, __, 2}, </w:t>
            </w:r>
          </w:p>
          <w:p w:rsidR="00000000" w:rsidDel="00000000" w:rsidP="00000000" w:rsidRDefault="00000000" w:rsidRPr="00000000" w14:paraId="0000025C">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length of permutation = N+1</w:t>
            </w:r>
          </w:p>
          <w:p w:rsidR="00000000" w:rsidDel="00000000" w:rsidP="00000000" w:rsidRDefault="00000000" w:rsidRPr="00000000" w14:paraId="0000025D">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ffff"/>
                <w:rtl w:val="0"/>
              </w:rPr>
              <w:t xml:space="preserve">i</w:t>
            </w:r>
            <w:r w:rsidDel="00000000" w:rsidR="00000000" w:rsidRPr="00000000">
              <w:rPr>
                <w:rFonts w:ascii="Courier New" w:cs="Courier New" w:eastAsia="Courier New" w:hAnsi="Courier New"/>
                <w:color w:val="ffffff"/>
                <w:rtl w:val="0"/>
              </w:rPr>
              <w:t xml:space="preserve">nt totalDistance = 0;</w:t>
            </w:r>
          </w:p>
          <w:p w:rsidR="00000000" w:rsidDel="00000000" w:rsidP="00000000" w:rsidRDefault="00000000" w:rsidRPr="00000000" w14:paraId="0000025E">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ffff"/>
                <w:rtl w:val="0"/>
              </w:rPr>
              <w:t xml:space="preserve">f</w:t>
            </w:r>
            <w:r w:rsidDel="00000000" w:rsidR="00000000" w:rsidRPr="00000000">
              <w:rPr>
                <w:rFonts w:ascii="Courier New" w:cs="Courier New" w:eastAsia="Courier New" w:hAnsi="Courier New"/>
                <w:color w:val="ffffff"/>
                <w:rtl w:val="0"/>
              </w:rPr>
              <w:t xml:space="preserve">or (i from 0 to N) {</w:t>
            </w:r>
          </w:p>
          <w:p w:rsidR="00000000" w:rsidDel="00000000" w:rsidP="00000000" w:rsidRDefault="00000000" w:rsidRPr="00000000" w14:paraId="0000025F">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totalDistance += getDistance(permutation[i], </w:t>
            </w:r>
          </w:p>
          <w:p w:rsidR="00000000" w:rsidDel="00000000" w:rsidP="00000000" w:rsidRDefault="00000000" w:rsidRPr="00000000" w14:paraId="00000260">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permutation[i+1]);</w:t>
            </w:r>
          </w:p>
          <w:p w:rsidR="00000000" w:rsidDel="00000000" w:rsidP="00000000" w:rsidRDefault="00000000" w:rsidRPr="00000000" w14:paraId="00000261">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262">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263">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bestDistance = min(bestDistance, totalDistance);</w:t>
            </w:r>
          </w:p>
          <w:p w:rsidR="00000000" w:rsidDel="00000000" w:rsidP="00000000" w:rsidRDefault="00000000" w:rsidRPr="00000000" w14:paraId="00000264">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265">
            <w:pPr>
              <w:widowControl w:val="0"/>
              <w:spacing w:line="240" w:lineRule="auto"/>
              <w:contextualSpacing w:val="0"/>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266">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ffff"/>
                <w:rtl w:val="0"/>
              </w:rPr>
              <w:t xml:space="preserve">r</w:t>
            </w:r>
            <w:r w:rsidDel="00000000" w:rsidR="00000000" w:rsidRPr="00000000">
              <w:rPr>
                <w:rFonts w:ascii="Courier New" w:cs="Courier New" w:eastAsia="Courier New" w:hAnsi="Courier New"/>
                <w:color w:val="ffffff"/>
                <w:rtl w:val="0"/>
              </w:rPr>
              <w:t xml:space="preserve">eturn bestDistance;</w:t>
            </w:r>
          </w:p>
          <w:p w:rsidR="00000000" w:rsidDel="00000000" w:rsidP="00000000" w:rsidRDefault="00000000" w:rsidRPr="00000000" w14:paraId="00000267">
            <w:pPr>
              <w:widowControl w:val="0"/>
              <w:spacing w:line="240" w:lineRule="auto"/>
              <w:contextualSpacing w:val="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tc>
      </w:tr>
    </w:tbl>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The time complexity of this algorithm is O(</w:t>
      </w:r>
      <w:commentRangeStart w:id="22"/>
      <w:commentRangeStart w:id="23"/>
      <w:r w:rsidDel="00000000" w:rsidR="00000000" w:rsidRPr="00000000">
        <w:rPr>
          <w:rtl w:val="0"/>
        </w:rPr>
        <w:t xml:space="preserve"> </w:t>
      </w:r>
      <w:commentRangeStart w:id="24"/>
      <w:r w:rsidDel="00000000" w:rsidR="00000000" w:rsidRPr="00000000">
        <w:rPr>
          <w:rtl w:val="0"/>
        </w:rPr>
        <w:t xml:space="preserve">N! + RCN</w:t>
      </w:r>
      <w:r w:rsidDel="00000000" w:rsidR="00000000" w:rsidRPr="00000000">
        <w:rPr>
          <w:vertAlign w:val="superscript"/>
          <w:rtl w:val="0"/>
        </w:rPr>
        <w:t xml:space="preserve">2</w:t>
      </w:r>
      <w:r w:rsidDel="00000000" w:rsidR="00000000" w:rsidRPr="00000000">
        <w:rPr>
          <w:rtl w:val="0"/>
        </w:rPr>
        <w:t xml:space="preserve"> </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w:t>
      </w:r>
    </w:p>
    <w:p w:rsidR="00000000" w:rsidDel="00000000" w:rsidP="00000000" w:rsidRDefault="00000000" w:rsidRPr="00000000" w14:paraId="0000026A">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vin Tan" w:id="15" w:date="2018-04-16T07:48:24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F+G if u want to be strict</w:t>
      </w:r>
    </w:p>
  </w:comment>
  <w:comment w:author="Melvin Tan" w:id="11" w:date="2018-04-16T06:38:51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Floyd Warshall in O(V^3).</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a 2D array of APSP.</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row sum them up. O(V^2)</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the row number with smallest total.</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O(V^3)</w:t>
      </w:r>
    </w:p>
  </w:comment>
  <w:comment w:author="Melvin Tan" w:id="17" w:date="2018-04-16T07:49:27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(F+G) log F if you want to be strict.</w:t>
      </w:r>
    </w:p>
  </w:comment>
  <w:comment w:author="Melvin Tan" w:id="7" w:date="2018-04-16T06:31:32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simple graph, we can find shortest distance in O(V+E) using BFS. In a 2D grid, number of edges = 4V, thus O(V + 4V) = O(V).</w:t>
      </w:r>
    </w:p>
  </w:comment>
  <w:comment w:author="Melvin Tan" w:id="5" w:date="2018-04-16T06:28:26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Sieve through all V^2 cells in AM. For each cell value &gt; 0, insert into edge list. Overall O(V^2)</w:t>
      </w:r>
    </w:p>
  </w:comment>
  <w:comment w:author="Melvin Tan" w:id="22" w:date="2018-04-16T09:04:27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your time complexity might vary depending on what brute force you do....</w:t>
      </w:r>
    </w:p>
  </w:comment>
  <w:comment w:author="Melvin Tan" w:id="23" w:date="2018-04-16T09:13:48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O(N!) and O((N-1)!) is NOT the same time complexity. I covered this in your first tutorial. The fact that I write O(N!) here is not due to simplification, but because it is actually O(N!) after calculations..</w:t>
      </w:r>
    </w:p>
  </w:comment>
  <w:comment w:author="Ranald Lam" w:id="18" w:date="2018-05-10T02:24:28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to upper_bound.</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matthew ng for reporting.</w:t>
      </w:r>
    </w:p>
  </w:comment>
  <w:comment w:author="Melvin Tan" w:id="24" w:date="2018-04-16T09:03:38Z">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 R, C is small, virtually any brute force should still be correct.</w:t>
      </w:r>
    </w:p>
  </w:comment>
  <w:comment w:author="Melvin Tan" w:id="21" w:date="2018-04-16T09:08:33Z">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analysis: O(V+E) or O(R*C) per pair, and there are N*(N-1)/2 pairs.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O(N^2 (V+E)) or O(N^2 * R *C), both of which are less than 10^5 operations, which is around 0.001 seconds.</w:t>
      </w:r>
    </w:p>
  </w:comment>
  <w:comment w:author="Ranald Lam" w:id="12" w:date="2018-04-21T03:40:30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Proof by Contradiction.</w:t>
      </w:r>
    </w:p>
  </w:comment>
  <w:comment w:author="Melvin Tan" w:id="19" w:date="2018-04-17T18:34:47Z">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suggested that I should call this question a "Travelling Steven Problem"</w:t>
      </w:r>
    </w:p>
  </w:comment>
  <w:comment w:author="Melvin Tan" w:id="20" w:date="2018-04-18T16:52:29Z">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feel that 2D Grid graph modelling will be tested. So here is one possible way to test it..</w:t>
      </w:r>
    </w:p>
  </w:comment>
  <w:comment w:author="Melvin Tan" w:id="16" w:date="2018-04-16T09:26:31Z">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 is the Dummy node, we can run SSSP algo from the Dummy node to every other place (in this case we just want the result for PEK).</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THE DUMMY NODE. Just dont include in. Compute dijkstra as usual (from SIN) then add 100 to your answer.</w:t>
      </w:r>
    </w:p>
  </w:comment>
  <w:comment w:author="Melvin Tan" w:id="13" w:date="2018-04-16T08:55:52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small proof....</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N vertices on the left.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V-N vertices must be on the right.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maximum possible number of edges, so we take a complete bipartite graph every everything on the left is matched to everything on the right.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edges E = N * (V-N)</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Differentiate E with respect to N we get N/2.</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back to E to get V/2 * V/2.</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account for odd number of vertices since the solution is not exactly the same....</w:t>
      </w:r>
    </w:p>
  </w:comment>
  <w:comment w:author="Melvin Tan" w:id="14" w:date="2018-05-04T10:26:53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forgot to update visited array. It should be done before the loop.</w:t>
      </w:r>
    </w:p>
  </w:comment>
  <w:comment w:author="Melvin Tan" w:id="6" w:date="2018-04-16T09:41:08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Trick Question here...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USE EDGE LIST: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vertex v, enumerate neighbours by doing a O(E) scan on the edge list. Do this for each vertex in order to traverse everything. Overall O(VE).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can use an O(V+E) operation to convert from EL to AL, then run DFS in O(V+E). Overall O(V+E).</w:t>
      </w:r>
    </w:p>
  </w:comment>
  <w:comment w:author="Melvin Tan" w:id="4" w:date="2018-04-16T06:24:52Z">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Traverse through all keys is O(N).</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key, get value and take highest. O(N).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O(N)</w:t>
      </w:r>
    </w:p>
  </w:comment>
  <w:comment w:author="Melvin Tan" w:id="8" w:date="2018-04-18T16:24:03Z">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run DFS/BFS from the node, if it comes back to the origin node then it has a cycle. O(V+E)</w:t>
      </w:r>
    </w:p>
  </w:comment>
  <w:comment w:author="Melvin Tan" w:id="3" w:date="2018-04-16T06:16:39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in-order traversal is O(N).</w:t>
      </w:r>
    </w:p>
  </w:comment>
  <w:comment w:author="Melvin Tan" w:id="10" w:date="2018-04-17T17:56:36Z">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Bellman Ford from that given node. Run 1 more pass of Bellman Ford. There should not be anymore improvement in weights. If there are, we conclude that the node is part of a negative weight cycle. Total time complexity O(VE)</w:t>
      </w:r>
    </w:p>
  </w:comment>
  <w:comment w:author="Melvin Tan" w:id="1" w:date="2018-04-16T06:15:36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 through the underlying array</w:t>
      </w:r>
    </w:p>
  </w:comment>
  <w:comment w:author="Melvin Tan" w:id="2" w:date="2018-04-16T09:31:14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Max Heap is NOT priority queue. However, priority queue in STL library could contain a heap as an underlying data structure.</w:t>
      </w:r>
    </w:p>
  </w:comment>
  <w:comment w:author="Ranald Lam" w:id="9" w:date="2018-04-21T03:39:33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the question, the original question is not in syllabus :O</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intended)</w:t>
      </w:r>
    </w:p>
  </w:comment>
  <w:comment w:author="Melvin Tan" w:id="0" w:date="2018-04-16T06:15:19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a=top(), pop(), b=top() and compare if a and b are equal. O(1 + log n + 1) = O(log 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stackoverflow.com/questions/30556590/how-does-inorderpreorder-construct-unique-binary-tree" TargetMode="External"/><Relationship Id="rId9" Type="http://schemas.openxmlformats.org/officeDocument/2006/relationships/hyperlink" Target="https://www.geeksforgeeks.org/construct-tree-from-given-inorder-and-preorder-travers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